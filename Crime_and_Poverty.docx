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5D49A" w14:textId="543FF4D9" w:rsidR="00F54AA4" w:rsidRPr="003729B9" w:rsidRDefault="00947E6F" w:rsidP="00E2782C">
      <w:pPr>
        <w:pStyle w:val="Heading1"/>
      </w:pPr>
      <w:bookmarkStart w:id="0" w:name="_GoBack"/>
      <w:bookmarkEnd w:id="0"/>
      <w:r w:rsidRPr="003729B9">
        <w:t>Crime, Poverty and Median Home Values</w:t>
      </w:r>
    </w:p>
    <w:p w14:paraId="3C1A0A83" w14:textId="35814C07" w:rsidR="00947E6F" w:rsidRPr="003729B9" w:rsidRDefault="00947E6F">
      <w:pPr>
        <w:rPr>
          <w:rFonts w:cstheme="minorHAnsi"/>
          <w:color w:val="24292E"/>
          <w:sz w:val="20"/>
          <w:szCs w:val="20"/>
          <w:shd w:val="clear" w:color="auto" w:fill="FFFFFF"/>
        </w:rPr>
      </w:pPr>
      <w:r w:rsidRPr="003729B9">
        <w:rPr>
          <w:rFonts w:cstheme="minorHAnsi"/>
          <w:color w:val="24292E"/>
          <w:sz w:val="20"/>
          <w:szCs w:val="20"/>
          <w:shd w:val="clear" w:color="auto" w:fill="FFFFFF"/>
        </w:rPr>
        <w:t>Our hypothesis is the following. We hypothesize that a decrease in the violent crime rate results in reductions in the poverty rate and a simultaneous increase in median income and median home prices. Our confidence level is 95% or a p-value of 0.05. We hypothesize that the p-value of these statistics in Oak Park, zip codes 95817 and 95820, is statistically different from Sacramento County. Our observed variables are the crime rate, poverty rate, income rate, and median home prices of Oak Park</w:t>
      </w:r>
      <w:r w:rsidR="00C720B4" w:rsidRPr="003729B9">
        <w:rPr>
          <w:rFonts w:cstheme="minorHAnsi"/>
          <w:color w:val="24292E"/>
          <w:sz w:val="20"/>
          <w:szCs w:val="20"/>
          <w:shd w:val="clear" w:color="auto" w:fill="FFFFFF"/>
        </w:rPr>
        <w:t xml:space="preserve"> and Sacramento County</w:t>
      </w:r>
      <w:r w:rsidRPr="003729B9">
        <w:rPr>
          <w:rFonts w:cstheme="minorHAnsi"/>
          <w:color w:val="24292E"/>
          <w:sz w:val="20"/>
          <w:szCs w:val="20"/>
          <w:shd w:val="clear" w:color="auto" w:fill="FFFFFF"/>
        </w:rPr>
        <w:t>. Our expected values are the crime rate, poverty rate, income rate, and median home prices for all of Sacramento County. Based on the observed versus the typical values, we can calculate the p-value. If the p-value is less than 0.05, we will accept the hypothesis.</w:t>
      </w:r>
      <w:r w:rsidR="006813F6">
        <w:rPr>
          <w:rFonts w:cstheme="minorHAnsi"/>
          <w:color w:val="24292E"/>
          <w:sz w:val="20"/>
          <w:szCs w:val="20"/>
          <w:shd w:val="clear" w:color="auto" w:fill="FFFFFF"/>
        </w:rPr>
        <w:t xml:space="preserve"> This analysis matters as </w:t>
      </w:r>
      <w:r w:rsidR="006114E2">
        <w:rPr>
          <w:rFonts w:cstheme="minorHAnsi"/>
          <w:color w:val="24292E"/>
          <w:sz w:val="20"/>
          <w:szCs w:val="20"/>
          <w:shd w:val="clear" w:color="auto" w:fill="FFFFFF"/>
        </w:rPr>
        <w:t>police forces could use it</w:t>
      </w:r>
      <w:r w:rsidR="006813F6">
        <w:rPr>
          <w:rFonts w:cstheme="minorHAnsi"/>
          <w:color w:val="24292E"/>
          <w:sz w:val="20"/>
          <w:szCs w:val="20"/>
          <w:shd w:val="clear" w:color="auto" w:fill="FFFFFF"/>
        </w:rPr>
        <w:t xml:space="preserve"> to </w:t>
      </w:r>
      <w:r w:rsidR="00F27D99">
        <w:rPr>
          <w:rFonts w:cstheme="minorHAnsi"/>
          <w:color w:val="24292E"/>
          <w:sz w:val="20"/>
          <w:szCs w:val="20"/>
          <w:shd w:val="clear" w:color="auto" w:fill="FFFFFF"/>
        </w:rPr>
        <w:t>understand better</w:t>
      </w:r>
      <w:r w:rsidR="006813F6">
        <w:rPr>
          <w:rFonts w:cstheme="minorHAnsi"/>
          <w:color w:val="24292E"/>
          <w:sz w:val="20"/>
          <w:szCs w:val="20"/>
          <w:shd w:val="clear" w:color="auto" w:fill="FFFFFF"/>
        </w:rPr>
        <w:t xml:space="preserve"> where to assign res</w:t>
      </w:r>
      <w:r w:rsidR="00F27D99">
        <w:rPr>
          <w:rFonts w:cstheme="minorHAnsi"/>
          <w:color w:val="24292E"/>
          <w:sz w:val="20"/>
          <w:szCs w:val="20"/>
          <w:shd w:val="clear" w:color="auto" w:fill="FFFFFF"/>
        </w:rPr>
        <w:t>ources.</w:t>
      </w:r>
    </w:p>
    <w:p w14:paraId="4E121317" w14:textId="198FE8A3" w:rsidR="00947E6F" w:rsidRPr="003729B9" w:rsidRDefault="00947E6F" w:rsidP="00E2782C">
      <w:pPr>
        <w:pStyle w:val="Heading2"/>
        <w:rPr>
          <w:shd w:val="clear" w:color="auto" w:fill="FFFFFF"/>
        </w:rPr>
      </w:pPr>
      <w:r w:rsidRPr="003729B9">
        <w:rPr>
          <w:shd w:val="clear" w:color="auto" w:fill="FFFFFF"/>
        </w:rPr>
        <w:t>Questions</w:t>
      </w:r>
    </w:p>
    <w:p w14:paraId="7DD89DE5" w14:textId="468E1315" w:rsidR="00F87D7B" w:rsidRPr="003729B9" w:rsidRDefault="005655D4" w:rsidP="00F87D7B">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What are the total crime trends in Sacramento County and Oak Park in particular</w:t>
      </w:r>
      <w:r w:rsidR="00D354D3" w:rsidRPr="003729B9">
        <w:rPr>
          <w:rFonts w:eastAsia="Times New Roman" w:cstheme="minorHAnsi"/>
          <w:color w:val="24292E"/>
          <w:sz w:val="20"/>
          <w:szCs w:val="20"/>
        </w:rPr>
        <w:t>?</w:t>
      </w:r>
    </w:p>
    <w:p w14:paraId="22C4832D" w14:textId="2432C7D8" w:rsidR="009001D2" w:rsidRPr="003729B9" w:rsidRDefault="009001D2" w:rsidP="009001D2">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What are the Oak Park crimes and personal crimes for 2014-2018?</w:t>
      </w:r>
    </w:p>
    <w:p w14:paraId="3AEA52AE" w14:textId="2ED6B488" w:rsidR="00F87D7B" w:rsidRPr="003729B9" w:rsidRDefault="00F87D7B" w:rsidP="00F87D7B">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How would a heat map of the crime for each zip code in Sacramento county look appear?</w:t>
      </w:r>
    </w:p>
    <w:p w14:paraId="46EE16FE" w14:textId="39891E2A" w:rsidR="009E5702" w:rsidRPr="003729B9" w:rsidRDefault="009C2C3A" w:rsidP="004D6D81">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How would a heat map of the poverty rate for each zip code in Sacramento count appear?</w:t>
      </w:r>
    </w:p>
    <w:p w14:paraId="1405D34F" w14:textId="5B5498E5" w:rsidR="00D354D3" w:rsidRPr="003729B9" w:rsidRDefault="00D354D3" w:rsidP="00947E6F">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What are the overall personal crimes ver</w:t>
      </w:r>
      <w:r w:rsidR="009D128A" w:rsidRPr="003729B9">
        <w:rPr>
          <w:rFonts w:eastAsia="Times New Roman" w:cstheme="minorHAnsi"/>
          <w:color w:val="24292E"/>
          <w:sz w:val="20"/>
          <w:szCs w:val="20"/>
        </w:rPr>
        <w:t>sus poverty</w:t>
      </w:r>
      <w:r w:rsidRPr="003729B9">
        <w:rPr>
          <w:rFonts w:eastAsia="Times New Roman" w:cstheme="minorHAnsi"/>
          <w:color w:val="24292E"/>
          <w:sz w:val="20"/>
          <w:szCs w:val="20"/>
        </w:rPr>
        <w:t xml:space="preserve"> for Sacramento county for 2014-2018?</w:t>
      </w:r>
    </w:p>
    <w:p w14:paraId="577A5FE2" w14:textId="7CF5E39D" w:rsidR="003710C0" w:rsidRPr="003729B9" w:rsidRDefault="003710C0" w:rsidP="003710C0">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Is there a correlation between the poverty rate and the crime rate</w:t>
      </w:r>
    </w:p>
    <w:p w14:paraId="0DA2CC1C" w14:textId="1C7F4F1A" w:rsidR="00947E6F" w:rsidRPr="003729B9" w:rsidRDefault="001F0212" w:rsidP="003710C0">
      <w:pPr>
        <w:numPr>
          <w:ilvl w:val="0"/>
          <w:numId w:val="1"/>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Is there a correlation between home price</w:t>
      </w:r>
      <w:r w:rsidR="00625EAE">
        <w:rPr>
          <w:rFonts w:eastAsia="Times New Roman" w:cstheme="minorHAnsi"/>
          <w:color w:val="24292E"/>
          <w:sz w:val="20"/>
          <w:szCs w:val="20"/>
        </w:rPr>
        <w:t>s</w:t>
      </w:r>
      <w:r w:rsidRPr="003729B9">
        <w:rPr>
          <w:rFonts w:eastAsia="Times New Roman" w:cstheme="minorHAnsi"/>
          <w:color w:val="24292E"/>
          <w:sz w:val="20"/>
          <w:szCs w:val="20"/>
        </w:rPr>
        <w:t xml:space="preserve"> and the crime rate?</w:t>
      </w:r>
    </w:p>
    <w:p w14:paraId="397D0878" w14:textId="6A4D2810" w:rsidR="00947E6F" w:rsidRPr="003729B9" w:rsidRDefault="00947E6F" w:rsidP="00E2782C">
      <w:pPr>
        <w:pStyle w:val="Heading2"/>
      </w:pPr>
      <w:r w:rsidRPr="003729B9">
        <w:t>Data Sources and Data Cleaning</w:t>
      </w:r>
    </w:p>
    <w:p w14:paraId="0CBAA336" w14:textId="4D050175" w:rsidR="00947E6F" w:rsidRPr="003729B9" w:rsidRDefault="00947E6F">
      <w:pPr>
        <w:rPr>
          <w:rFonts w:cstheme="minorHAnsi"/>
          <w:sz w:val="20"/>
          <w:szCs w:val="20"/>
        </w:rPr>
      </w:pPr>
      <w:r w:rsidRPr="003729B9">
        <w:rPr>
          <w:rFonts w:cstheme="minorHAnsi"/>
          <w:sz w:val="20"/>
          <w:szCs w:val="20"/>
        </w:rPr>
        <w:t xml:space="preserve">Our first data source is </w:t>
      </w:r>
      <w:hyperlink r:id="rId10" w:history="1">
        <w:r w:rsidRPr="003729B9">
          <w:rPr>
            <w:rStyle w:val="Hyperlink"/>
            <w:rFonts w:cstheme="minorHAnsi"/>
            <w:sz w:val="20"/>
            <w:szCs w:val="20"/>
          </w:rPr>
          <w:t>http://www.ciclt.net/sn/clt/capitolimpact/gw_ziplist.aspx?FIPS=06067</w:t>
        </w:r>
      </w:hyperlink>
      <w:r w:rsidRPr="003729B9">
        <w:rPr>
          <w:rFonts w:cstheme="minorHAnsi"/>
          <w:sz w:val="20"/>
          <w:szCs w:val="20"/>
        </w:rPr>
        <w:t>. This website contains a simple web page that lists the zip codes in Sacramento County. By manually creating a CSV file meant no data cleaning.</w:t>
      </w:r>
    </w:p>
    <w:p w14:paraId="2BFFD707" w14:textId="0FB08EAE" w:rsidR="00900FFB" w:rsidRPr="003729B9" w:rsidRDefault="00C12ED5" w:rsidP="00900FFB">
      <w:pPr>
        <w:rPr>
          <w:rFonts w:cstheme="minorHAnsi"/>
          <w:sz w:val="20"/>
          <w:szCs w:val="20"/>
        </w:rPr>
      </w:pPr>
      <w:r w:rsidRPr="003729B9">
        <w:rPr>
          <w:rFonts w:cstheme="minorHAnsi"/>
          <w:sz w:val="20"/>
          <w:szCs w:val="20"/>
        </w:rPr>
        <w:t xml:space="preserve">Our second data source was the Census API. </w:t>
      </w:r>
      <w:r w:rsidR="004D3349" w:rsidRPr="003729B9">
        <w:rPr>
          <w:rFonts w:cstheme="minorHAnsi"/>
          <w:sz w:val="20"/>
          <w:szCs w:val="20"/>
        </w:rPr>
        <w:t>The Census was more problematic. The Census required two different types of API calls:</w:t>
      </w:r>
    </w:p>
    <w:p w14:paraId="2E3998C5" w14:textId="5CD0003E" w:rsidR="00900FFB" w:rsidRPr="003729B9" w:rsidRDefault="00900FFB" w:rsidP="00900FFB">
      <w:pPr>
        <w:pStyle w:val="ListParagraph"/>
        <w:numPr>
          <w:ilvl w:val="0"/>
          <w:numId w:val="3"/>
        </w:numPr>
        <w:rPr>
          <w:rFonts w:cstheme="minorHAnsi"/>
          <w:sz w:val="20"/>
          <w:szCs w:val="20"/>
        </w:rPr>
      </w:pPr>
      <w:r w:rsidRPr="003729B9">
        <w:rPr>
          <w:rFonts w:cstheme="minorHAnsi"/>
          <w:sz w:val="20"/>
          <w:szCs w:val="20"/>
        </w:rPr>
        <w:t>One through the request/</w:t>
      </w:r>
      <w:r w:rsidR="006661E6" w:rsidRPr="003729B9">
        <w:rPr>
          <w:rFonts w:cstheme="minorHAnsi"/>
          <w:sz w:val="20"/>
          <w:szCs w:val="20"/>
        </w:rPr>
        <w:t>JSON</w:t>
      </w:r>
      <w:r w:rsidRPr="003729B9">
        <w:rPr>
          <w:rFonts w:cstheme="minorHAnsi"/>
          <w:sz w:val="20"/>
          <w:szCs w:val="20"/>
        </w:rPr>
        <w:t xml:space="preserve"> path; </w:t>
      </w:r>
      <w:r w:rsidR="004A55C8" w:rsidRPr="003729B9">
        <w:rPr>
          <w:rFonts w:cstheme="minorHAnsi"/>
          <w:sz w:val="20"/>
          <w:szCs w:val="20"/>
        </w:rPr>
        <w:t xml:space="preserve">we needed this difference </w:t>
      </w:r>
      <w:r w:rsidRPr="003729B9">
        <w:rPr>
          <w:rFonts w:cstheme="minorHAnsi"/>
          <w:sz w:val="20"/>
          <w:szCs w:val="20"/>
        </w:rPr>
        <w:t xml:space="preserve">because the API changed for the </w:t>
      </w:r>
      <w:r w:rsidR="009D6950" w:rsidRPr="003729B9">
        <w:rPr>
          <w:rFonts w:cstheme="minorHAnsi"/>
          <w:sz w:val="20"/>
          <w:szCs w:val="20"/>
        </w:rPr>
        <w:t>acs5 path</w:t>
      </w:r>
    </w:p>
    <w:p w14:paraId="79EBC588" w14:textId="640FA9A9" w:rsidR="009D6950" w:rsidRPr="003729B9" w:rsidRDefault="009D6950" w:rsidP="00900FFB">
      <w:pPr>
        <w:pStyle w:val="ListParagraph"/>
        <w:numPr>
          <w:ilvl w:val="0"/>
          <w:numId w:val="3"/>
        </w:numPr>
        <w:rPr>
          <w:rFonts w:cstheme="minorHAnsi"/>
          <w:sz w:val="20"/>
          <w:szCs w:val="20"/>
        </w:rPr>
      </w:pPr>
      <w:r w:rsidRPr="003729B9">
        <w:rPr>
          <w:rFonts w:cstheme="minorHAnsi"/>
          <w:sz w:val="20"/>
          <w:szCs w:val="20"/>
        </w:rPr>
        <w:t>One through the Census.a</w:t>
      </w:r>
      <w:r w:rsidR="00601370" w:rsidRPr="003729B9">
        <w:rPr>
          <w:rFonts w:cstheme="minorHAnsi"/>
          <w:sz w:val="20"/>
          <w:szCs w:val="20"/>
        </w:rPr>
        <w:t>cs5 path</w:t>
      </w:r>
    </w:p>
    <w:p w14:paraId="47ECB633" w14:textId="6F967F47" w:rsidR="00601370" w:rsidRPr="003729B9" w:rsidRDefault="00601370" w:rsidP="00601370">
      <w:pPr>
        <w:rPr>
          <w:rFonts w:cstheme="minorHAnsi"/>
          <w:sz w:val="20"/>
          <w:szCs w:val="20"/>
        </w:rPr>
      </w:pPr>
      <w:r w:rsidRPr="003729B9">
        <w:rPr>
          <w:rFonts w:cstheme="minorHAnsi"/>
          <w:sz w:val="20"/>
          <w:szCs w:val="20"/>
        </w:rPr>
        <w:t>The Cen</w:t>
      </w:r>
      <w:r w:rsidR="004A55C8" w:rsidRPr="003729B9">
        <w:rPr>
          <w:rFonts w:cstheme="minorHAnsi"/>
          <w:sz w:val="20"/>
          <w:szCs w:val="20"/>
        </w:rPr>
        <w:t xml:space="preserve">sus data </w:t>
      </w:r>
      <w:r w:rsidR="009C5B20" w:rsidRPr="003729B9">
        <w:rPr>
          <w:rFonts w:cstheme="minorHAnsi"/>
          <w:sz w:val="20"/>
          <w:szCs w:val="20"/>
        </w:rPr>
        <w:t>needed the following cleaning steps:</w:t>
      </w:r>
    </w:p>
    <w:p w14:paraId="7B9DBB3A" w14:textId="0770D32E" w:rsidR="009C5B20" w:rsidRPr="003729B9" w:rsidRDefault="00E2782C" w:rsidP="009C5B20">
      <w:pPr>
        <w:pStyle w:val="ListParagraph"/>
        <w:numPr>
          <w:ilvl w:val="0"/>
          <w:numId w:val="3"/>
        </w:numPr>
        <w:rPr>
          <w:rFonts w:cstheme="minorHAnsi"/>
          <w:sz w:val="20"/>
          <w:szCs w:val="20"/>
        </w:rPr>
      </w:pPr>
      <w:r>
        <w:rPr>
          <w:rFonts w:cstheme="minorHAnsi"/>
          <w:sz w:val="20"/>
          <w:szCs w:val="20"/>
        </w:rPr>
        <w:t>d</w:t>
      </w:r>
      <w:r w:rsidR="00027073" w:rsidRPr="003729B9">
        <w:rPr>
          <w:rFonts w:cstheme="minorHAnsi"/>
          <w:sz w:val="20"/>
          <w:szCs w:val="20"/>
        </w:rPr>
        <w:t>ropna</w:t>
      </w:r>
    </w:p>
    <w:p w14:paraId="0B3DBB81" w14:textId="17490B7E" w:rsidR="00027073" w:rsidRPr="003729B9" w:rsidRDefault="00027073" w:rsidP="009C5B20">
      <w:pPr>
        <w:pStyle w:val="ListParagraph"/>
        <w:numPr>
          <w:ilvl w:val="0"/>
          <w:numId w:val="3"/>
        </w:numPr>
        <w:rPr>
          <w:rFonts w:cstheme="minorHAnsi"/>
          <w:sz w:val="20"/>
          <w:szCs w:val="20"/>
        </w:rPr>
      </w:pPr>
      <w:r w:rsidRPr="003729B9">
        <w:rPr>
          <w:rFonts w:cstheme="minorHAnsi"/>
          <w:sz w:val="20"/>
          <w:szCs w:val="20"/>
        </w:rPr>
        <w:t xml:space="preserve">Drop housing prices </w:t>
      </w:r>
      <w:r w:rsidR="00DE5467" w:rsidRPr="003729B9">
        <w:rPr>
          <w:rFonts w:cstheme="minorHAnsi"/>
          <w:sz w:val="20"/>
          <w:szCs w:val="20"/>
        </w:rPr>
        <w:t>that are outside of a normal range</w:t>
      </w:r>
    </w:p>
    <w:p w14:paraId="684AB0DF" w14:textId="7CC08C99" w:rsidR="00DE5467" w:rsidRPr="003729B9" w:rsidRDefault="00061507" w:rsidP="009C5B20">
      <w:pPr>
        <w:pStyle w:val="ListParagraph"/>
        <w:numPr>
          <w:ilvl w:val="0"/>
          <w:numId w:val="3"/>
        </w:numPr>
        <w:rPr>
          <w:rFonts w:cstheme="minorHAnsi"/>
          <w:sz w:val="20"/>
          <w:szCs w:val="20"/>
        </w:rPr>
      </w:pPr>
      <w:r w:rsidRPr="003729B9">
        <w:rPr>
          <w:rFonts w:cstheme="minorHAnsi"/>
          <w:sz w:val="20"/>
          <w:szCs w:val="20"/>
        </w:rPr>
        <w:t>Drop zip codes that had incompl</w:t>
      </w:r>
      <w:r w:rsidR="006661E6" w:rsidRPr="003729B9">
        <w:rPr>
          <w:rFonts w:cstheme="minorHAnsi"/>
          <w:sz w:val="20"/>
          <w:szCs w:val="20"/>
        </w:rPr>
        <w:t>et</w:t>
      </w:r>
      <w:r w:rsidRPr="003729B9">
        <w:rPr>
          <w:rFonts w:cstheme="minorHAnsi"/>
          <w:sz w:val="20"/>
          <w:szCs w:val="20"/>
        </w:rPr>
        <w:t>e data</w:t>
      </w:r>
    </w:p>
    <w:p w14:paraId="74D9E3FE" w14:textId="23C19E5F" w:rsidR="00061507" w:rsidRPr="003729B9" w:rsidRDefault="00BA145C" w:rsidP="00061507">
      <w:pPr>
        <w:rPr>
          <w:rFonts w:cstheme="minorHAnsi"/>
          <w:sz w:val="20"/>
          <w:szCs w:val="20"/>
        </w:rPr>
      </w:pPr>
      <w:r w:rsidRPr="003729B9">
        <w:rPr>
          <w:rFonts w:cstheme="minorHAnsi"/>
          <w:sz w:val="20"/>
          <w:szCs w:val="20"/>
        </w:rPr>
        <w:t>Our t</w:t>
      </w:r>
      <w:r w:rsidR="00F54B13" w:rsidRPr="003729B9">
        <w:rPr>
          <w:rFonts w:cstheme="minorHAnsi"/>
          <w:sz w:val="20"/>
          <w:szCs w:val="20"/>
        </w:rPr>
        <w:t>h</w:t>
      </w:r>
      <w:r w:rsidRPr="003729B9">
        <w:rPr>
          <w:rFonts w:cstheme="minorHAnsi"/>
          <w:sz w:val="20"/>
          <w:szCs w:val="20"/>
        </w:rPr>
        <w:t xml:space="preserve">ird data set is </w:t>
      </w:r>
      <w:hyperlink r:id="rId11" w:history="1">
        <w:r w:rsidR="00F54B13" w:rsidRPr="003729B9">
          <w:rPr>
            <w:rStyle w:val="Hyperlink"/>
            <w:rFonts w:cstheme="minorHAnsi"/>
            <w:sz w:val="20"/>
            <w:szCs w:val="20"/>
          </w:rPr>
          <w:t>https://data.saccounty.net/datasets/9a7f2df25a584ff9b55db274704ad7c9_0/geoservice</w:t>
        </w:r>
      </w:hyperlink>
      <w:r w:rsidR="00F54B13" w:rsidRPr="003729B9">
        <w:rPr>
          <w:rFonts w:cstheme="minorHAnsi"/>
          <w:sz w:val="20"/>
          <w:szCs w:val="20"/>
        </w:rPr>
        <w:t xml:space="preserve">. This site provided a </w:t>
      </w:r>
      <w:r w:rsidR="000230CB" w:rsidRPr="003729B9">
        <w:rPr>
          <w:rFonts w:cstheme="minorHAnsi"/>
          <w:sz w:val="20"/>
          <w:szCs w:val="20"/>
        </w:rPr>
        <w:t>CSV</w:t>
      </w:r>
      <w:r w:rsidR="00F54B13" w:rsidRPr="003729B9">
        <w:rPr>
          <w:rFonts w:cstheme="minorHAnsi"/>
          <w:sz w:val="20"/>
          <w:szCs w:val="20"/>
        </w:rPr>
        <w:t xml:space="preserve"> file with all of the </w:t>
      </w:r>
      <w:r w:rsidR="00BE68A8" w:rsidRPr="003729B9">
        <w:rPr>
          <w:rFonts w:cstheme="minorHAnsi"/>
          <w:sz w:val="20"/>
          <w:szCs w:val="20"/>
        </w:rPr>
        <w:t>reported crimes from 2003-2019. We only used a subset of this data, 2014-2018</w:t>
      </w:r>
      <w:r w:rsidR="000230CB" w:rsidRPr="003729B9">
        <w:rPr>
          <w:rFonts w:cstheme="minorHAnsi"/>
          <w:sz w:val="20"/>
          <w:szCs w:val="20"/>
        </w:rPr>
        <w:t>,</w:t>
      </w:r>
      <w:r w:rsidR="00BE68A8" w:rsidRPr="003729B9">
        <w:rPr>
          <w:rFonts w:cstheme="minorHAnsi"/>
          <w:sz w:val="20"/>
          <w:szCs w:val="20"/>
        </w:rPr>
        <w:t xml:space="preserve"> as this is </w:t>
      </w:r>
      <w:r w:rsidR="000230CB" w:rsidRPr="003729B9">
        <w:rPr>
          <w:rFonts w:cstheme="minorHAnsi"/>
          <w:sz w:val="20"/>
          <w:szCs w:val="20"/>
        </w:rPr>
        <w:t xml:space="preserve">the latest five year period we could get from the Census data. </w:t>
      </w:r>
      <w:r w:rsidR="000A42FF" w:rsidRPr="003729B9">
        <w:rPr>
          <w:rFonts w:cstheme="minorHAnsi"/>
          <w:sz w:val="20"/>
          <w:szCs w:val="20"/>
        </w:rPr>
        <w:t>This data was pretty raw and needed a lot of cleaning. The steps involved included:</w:t>
      </w:r>
    </w:p>
    <w:p w14:paraId="55E564D2" w14:textId="5B8CC356" w:rsidR="000A42FF" w:rsidRPr="003729B9" w:rsidRDefault="00EF7FE5" w:rsidP="000A42FF">
      <w:pPr>
        <w:pStyle w:val="ListParagraph"/>
        <w:numPr>
          <w:ilvl w:val="0"/>
          <w:numId w:val="3"/>
        </w:numPr>
        <w:rPr>
          <w:rFonts w:cstheme="minorHAnsi"/>
          <w:sz w:val="20"/>
          <w:szCs w:val="20"/>
        </w:rPr>
      </w:pPr>
      <w:r w:rsidRPr="003729B9">
        <w:rPr>
          <w:rFonts w:cstheme="minorHAnsi"/>
          <w:sz w:val="20"/>
          <w:szCs w:val="20"/>
        </w:rPr>
        <w:t xml:space="preserve">Removing bad zip codes, including empty zip codes, zip codes that were a single space, </w:t>
      </w:r>
      <w:r w:rsidR="005B0DC8" w:rsidRPr="003729B9">
        <w:rPr>
          <w:rFonts w:cstheme="minorHAnsi"/>
          <w:sz w:val="20"/>
          <w:szCs w:val="20"/>
        </w:rPr>
        <w:t>truncated  zipcodes, and null zip codes</w:t>
      </w:r>
    </w:p>
    <w:p w14:paraId="5B78D4E7" w14:textId="5F831159" w:rsidR="00CE74E7" w:rsidRPr="003729B9" w:rsidRDefault="00CE74E7" w:rsidP="00CE74E7">
      <w:pPr>
        <w:pStyle w:val="ListParagraph"/>
        <w:numPr>
          <w:ilvl w:val="0"/>
          <w:numId w:val="3"/>
        </w:numPr>
        <w:rPr>
          <w:rFonts w:cstheme="minorHAnsi"/>
          <w:sz w:val="20"/>
          <w:szCs w:val="20"/>
        </w:rPr>
      </w:pPr>
      <w:r w:rsidRPr="003729B9">
        <w:rPr>
          <w:rFonts w:cstheme="minorHAnsi"/>
          <w:sz w:val="20"/>
          <w:szCs w:val="20"/>
        </w:rPr>
        <w:t>Renaming columns</w:t>
      </w:r>
    </w:p>
    <w:p w14:paraId="423D773F" w14:textId="5DA24400" w:rsidR="00CE74E7" w:rsidRPr="003729B9" w:rsidRDefault="000F5C4C" w:rsidP="00CE74E7">
      <w:pPr>
        <w:pStyle w:val="ListParagraph"/>
        <w:numPr>
          <w:ilvl w:val="0"/>
          <w:numId w:val="3"/>
        </w:numPr>
        <w:rPr>
          <w:rFonts w:cstheme="minorHAnsi"/>
          <w:sz w:val="20"/>
          <w:szCs w:val="20"/>
        </w:rPr>
      </w:pPr>
      <w:r w:rsidRPr="003729B9">
        <w:rPr>
          <w:rFonts w:cstheme="minorHAnsi"/>
          <w:sz w:val="20"/>
          <w:szCs w:val="20"/>
        </w:rPr>
        <w:t>Creating a Year Column by parsing out the year from the time stamp</w:t>
      </w:r>
    </w:p>
    <w:p w14:paraId="35179C87" w14:textId="02A9FD61" w:rsidR="000F5C4C" w:rsidRPr="003729B9" w:rsidRDefault="004D1624" w:rsidP="00CE74E7">
      <w:pPr>
        <w:pStyle w:val="ListParagraph"/>
        <w:numPr>
          <w:ilvl w:val="0"/>
          <w:numId w:val="3"/>
        </w:numPr>
        <w:rPr>
          <w:rFonts w:cstheme="minorHAnsi"/>
          <w:sz w:val="20"/>
          <w:szCs w:val="20"/>
        </w:rPr>
      </w:pPr>
      <w:r w:rsidRPr="003729B9">
        <w:rPr>
          <w:rFonts w:cstheme="minorHAnsi"/>
          <w:sz w:val="20"/>
          <w:szCs w:val="20"/>
        </w:rPr>
        <w:t>Filtering to just 2014-2018</w:t>
      </w:r>
    </w:p>
    <w:p w14:paraId="4E6A1109" w14:textId="2694F7B1" w:rsidR="004D1624" w:rsidRPr="003729B9" w:rsidRDefault="004D1624" w:rsidP="00CE74E7">
      <w:pPr>
        <w:pStyle w:val="ListParagraph"/>
        <w:numPr>
          <w:ilvl w:val="0"/>
          <w:numId w:val="3"/>
        </w:numPr>
        <w:rPr>
          <w:rFonts w:cstheme="minorHAnsi"/>
          <w:sz w:val="20"/>
          <w:szCs w:val="20"/>
        </w:rPr>
      </w:pPr>
      <w:r w:rsidRPr="003729B9">
        <w:rPr>
          <w:rFonts w:cstheme="minorHAnsi"/>
          <w:sz w:val="20"/>
          <w:szCs w:val="20"/>
        </w:rPr>
        <w:t xml:space="preserve">Creating a "PC" column that </w:t>
      </w:r>
      <w:r w:rsidR="00372CB3">
        <w:rPr>
          <w:rFonts w:cstheme="minorHAnsi"/>
          <w:sz w:val="20"/>
          <w:szCs w:val="20"/>
        </w:rPr>
        <w:t>only</w:t>
      </w:r>
      <w:r w:rsidRPr="003729B9">
        <w:rPr>
          <w:rFonts w:cstheme="minorHAnsi"/>
          <w:sz w:val="20"/>
          <w:szCs w:val="20"/>
        </w:rPr>
        <w:t xml:space="preserve"> </w:t>
      </w:r>
      <w:r w:rsidR="00E53ED8" w:rsidRPr="003729B9">
        <w:rPr>
          <w:rFonts w:cstheme="minorHAnsi"/>
          <w:sz w:val="20"/>
          <w:szCs w:val="20"/>
        </w:rPr>
        <w:t>contained the Penal Code Violation number as a float</w:t>
      </w:r>
    </w:p>
    <w:p w14:paraId="7AB5220B" w14:textId="5993934C" w:rsidR="00E53ED8" w:rsidRPr="003729B9" w:rsidRDefault="00E53ED8" w:rsidP="00E53ED8">
      <w:pPr>
        <w:pStyle w:val="ListParagraph"/>
        <w:numPr>
          <w:ilvl w:val="1"/>
          <w:numId w:val="3"/>
        </w:numPr>
        <w:rPr>
          <w:rFonts w:cstheme="minorHAnsi"/>
          <w:sz w:val="20"/>
          <w:szCs w:val="20"/>
        </w:rPr>
      </w:pPr>
      <w:r w:rsidRPr="003729B9">
        <w:rPr>
          <w:rFonts w:cstheme="minorHAnsi"/>
          <w:sz w:val="20"/>
          <w:szCs w:val="20"/>
        </w:rPr>
        <w:t>This</w:t>
      </w:r>
      <w:r w:rsidR="00BD2346" w:rsidRPr="003729B9">
        <w:rPr>
          <w:rFonts w:cstheme="minorHAnsi"/>
          <w:sz w:val="20"/>
          <w:szCs w:val="20"/>
        </w:rPr>
        <w:t xml:space="preserve"> process</w:t>
      </w:r>
      <w:r w:rsidRPr="003729B9">
        <w:rPr>
          <w:rFonts w:cstheme="minorHAnsi"/>
          <w:sz w:val="20"/>
          <w:szCs w:val="20"/>
        </w:rPr>
        <w:t xml:space="preserve"> involved running many regular expressions over the column to eliminate </w:t>
      </w:r>
      <w:r w:rsidR="00BD2346" w:rsidRPr="003729B9">
        <w:rPr>
          <w:rFonts w:cstheme="minorHAnsi"/>
          <w:sz w:val="20"/>
          <w:szCs w:val="20"/>
        </w:rPr>
        <w:t>non-PC violations</w:t>
      </w:r>
    </w:p>
    <w:p w14:paraId="2F6065A9" w14:textId="49E30C03" w:rsidR="00BD2346" w:rsidRPr="003729B9" w:rsidRDefault="003755C5" w:rsidP="00B2325A">
      <w:pPr>
        <w:rPr>
          <w:rFonts w:cstheme="minorHAnsi"/>
          <w:sz w:val="20"/>
          <w:szCs w:val="20"/>
        </w:rPr>
      </w:pPr>
      <w:r w:rsidRPr="003729B9">
        <w:rPr>
          <w:rFonts w:cstheme="minorHAnsi"/>
          <w:sz w:val="20"/>
          <w:szCs w:val="20"/>
        </w:rPr>
        <w:t xml:space="preserve">Our fourth data set was the Google Maps API. </w:t>
      </w:r>
      <w:r w:rsidR="00021E78" w:rsidRPr="003729B9">
        <w:rPr>
          <w:rFonts w:cstheme="minorHAnsi"/>
          <w:sz w:val="20"/>
          <w:szCs w:val="20"/>
        </w:rPr>
        <w:t>Google Maps</w:t>
      </w:r>
      <w:r w:rsidRPr="003729B9">
        <w:rPr>
          <w:rFonts w:cstheme="minorHAnsi"/>
          <w:sz w:val="20"/>
          <w:szCs w:val="20"/>
        </w:rPr>
        <w:t xml:space="preserve"> only needed cleaning through t</w:t>
      </w:r>
      <w:r w:rsidR="00021E78" w:rsidRPr="003729B9">
        <w:rPr>
          <w:rFonts w:cstheme="minorHAnsi"/>
          <w:sz w:val="20"/>
          <w:szCs w:val="20"/>
        </w:rPr>
        <w:t>ry/except blocks.</w:t>
      </w:r>
    </w:p>
    <w:p w14:paraId="518CDDBC" w14:textId="77777777" w:rsidR="000971BE" w:rsidRDefault="000971BE">
      <w:pPr>
        <w:rPr>
          <w:rFonts w:asciiTheme="majorHAnsi" w:eastAsiaTheme="majorEastAsia" w:hAnsiTheme="majorHAnsi" w:cstheme="majorBidi"/>
          <w:color w:val="2F5496" w:themeColor="accent1" w:themeShade="BF"/>
          <w:sz w:val="26"/>
          <w:szCs w:val="26"/>
        </w:rPr>
      </w:pPr>
      <w:r>
        <w:br w:type="page"/>
      </w:r>
    </w:p>
    <w:p w14:paraId="4C8EBBCF" w14:textId="666BD30F" w:rsidR="00021E78" w:rsidRPr="003729B9" w:rsidRDefault="00C145D6" w:rsidP="00E2782C">
      <w:pPr>
        <w:pStyle w:val="Heading2"/>
      </w:pPr>
      <w:r>
        <w:lastRenderedPageBreak/>
        <w:t>Question Analysis</w:t>
      </w:r>
    </w:p>
    <w:p w14:paraId="734049B8" w14:textId="2F94373E" w:rsidR="0058474A" w:rsidRPr="003729B9" w:rsidRDefault="00CD3092" w:rsidP="00B2325A">
      <w:pPr>
        <w:rPr>
          <w:rFonts w:cstheme="minorHAnsi"/>
          <w:sz w:val="20"/>
          <w:szCs w:val="20"/>
        </w:rPr>
      </w:pPr>
      <w:r w:rsidRPr="003729B9">
        <w:rPr>
          <w:rFonts w:cstheme="minorHAnsi"/>
          <w:sz w:val="20"/>
          <w:szCs w:val="20"/>
        </w:rPr>
        <w:t>Our analy</w:t>
      </w:r>
      <w:r w:rsidR="00393465" w:rsidRPr="003729B9">
        <w:rPr>
          <w:rFonts w:cstheme="minorHAnsi"/>
          <w:sz w:val="20"/>
          <w:szCs w:val="20"/>
        </w:rPr>
        <w:t>sis begins with this question:</w:t>
      </w:r>
    </w:p>
    <w:p w14:paraId="641809C8" w14:textId="6E6130C7" w:rsidR="00393465" w:rsidRPr="003729B9" w:rsidRDefault="004D6D81" w:rsidP="005655D4">
      <w:pPr>
        <w:pStyle w:val="ListParagraph"/>
        <w:numPr>
          <w:ilvl w:val="0"/>
          <w:numId w:val="5"/>
        </w:numPr>
        <w:rPr>
          <w:rFonts w:cstheme="minorHAnsi"/>
          <w:sz w:val="20"/>
          <w:szCs w:val="20"/>
        </w:rPr>
      </w:pPr>
      <w:r w:rsidRPr="003729B9">
        <w:rPr>
          <w:rFonts w:eastAsia="Times New Roman" w:cstheme="minorHAnsi"/>
          <w:color w:val="24292E"/>
          <w:sz w:val="20"/>
          <w:szCs w:val="20"/>
        </w:rPr>
        <w:t>What are the overall crimes and personal crimes for Sacramento county for 2014-2018?</w:t>
      </w:r>
    </w:p>
    <w:p w14:paraId="71A8D894" w14:textId="19F51923" w:rsidR="005655D4" w:rsidRPr="003729B9" w:rsidRDefault="005655D4" w:rsidP="005655D4">
      <w:pPr>
        <w:rPr>
          <w:rFonts w:cstheme="minorHAnsi"/>
          <w:sz w:val="20"/>
          <w:szCs w:val="20"/>
        </w:rPr>
      </w:pPr>
      <w:r w:rsidRPr="003729B9">
        <w:rPr>
          <w:rFonts w:cstheme="minorHAnsi"/>
          <w:sz w:val="20"/>
          <w:szCs w:val="20"/>
        </w:rPr>
        <w:t>To answer this question</w:t>
      </w:r>
      <w:r w:rsidR="00357585" w:rsidRPr="003729B9">
        <w:rPr>
          <w:rFonts w:cstheme="minorHAnsi"/>
          <w:sz w:val="20"/>
          <w:szCs w:val="20"/>
        </w:rPr>
        <w:t>, we look at the following graph</w:t>
      </w:r>
      <w:r w:rsidR="00F62B73" w:rsidRPr="003729B9">
        <w:rPr>
          <w:rFonts w:cstheme="minorHAnsi"/>
          <w:sz w:val="20"/>
          <w:szCs w:val="20"/>
        </w:rPr>
        <w:t>,</w:t>
      </w:r>
      <w:r w:rsidR="00357585" w:rsidRPr="003729B9">
        <w:rPr>
          <w:rFonts w:cstheme="minorHAnsi"/>
          <w:sz w:val="20"/>
          <w:szCs w:val="20"/>
        </w:rPr>
        <w:t xml:space="preserve"> which shows the total crime and personal crimes (rapes, murders, etc</w:t>
      </w:r>
      <w:r w:rsidR="00F62B73" w:rsidRPr="003729B9">
        <w:rPr>
          <w:rFonts w:cstheme="minorHAnsi"/>
          <w:sz w:val="20"/>
          <w:szCs w:val="20"/>
        </w:rPr>
        <w:t>.</w:t>
      </w:r>
      <w:r w:rsidR="00357585" w:rsidRPr="003729B9">
        <w:rPr>
          <w:rFonts w:cstheme="minorHAnsi"/>
          <w:sz w:val="20"/>
          <w:szCs w:val="20"/>
        </w:rPr>
        <w:t>) for Sacramento over 2014-2018.</w:t>
      </w:r>
    </w:p>
    <w:p w14:paraId="3CACDAE3" w14:textId="77777777" w:rsidR="00046C73" w:rsidRDefault="007D6E57" w:rsidP="005655D4">
      <w:pPr>
        <w:rPr>
          <w:rFonts w:cstheme="minorHAnsi"/>
          <w:sz w:val="20"/>
          <w:szCs w:val="20"/>
        </w:rPr>
      </w:pPr>
      <w:r>
        <w:rPr>
          <w:rFonts w:cstheme="minorHAnsi"/>
          <w:noProof/>
          <w:sz w:val="20"/>
          <w:szCs w:val="20"/>
        </w:rPr>
        <w:drawing>
          <wp:inline distT="0" distB="0" distL="0" distR="0" wp14:anchorId="03850833" wp14:editId="13E9083C">
            <wp:extent cx="3743325" cy="2495550"/>
            <wp:effectExtent l="0" t="0" r="952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mesBar2014-2018_pyplot.png"/>
                    <pic:cNvPicPr/>
                  </pic:nvPicPr>
                  <pic:blipFill>
                    <a:blip r:embed="rId12">
                      <a:extLst>
                        <a:ext uri="{28A0092B-C50C-407E-A947-70E740481C1C}">
                          <a14:useLocalDpi xmlns:a14="http://schemas.microsoft.com/office/drawing/2010/main" val="0"/>
                        </a:ext>
                      </a:extLst>
                    </a:blip>
                    <a:stretch>
                      <a:fillRect/>
                    </a:stretch>
                  </pic:blipFill>
                  <pic:spPr>
                    <a:xfrm>
                      <a:off x="0" y="0"/>
                      <a:ext cx="3749139" cy="2499426"/>
                    </a:xfrm>
                    <a:prstGeom prst="rect">
                      <a:avLst/>
                    </a:prstGeom>
                  </pic:spPr>
                </pic:pic>
              </a:graphicData>
            </a:graphic>
          </wp:inline>
        </w:drawing>
      </w:r>
    </w:p>
    <w:p w14:paraId="0F0A48A1" w14:textId="552D0F32" w:rsidR="009001D2" w:rsidRPr="003729B9" w:rsidRDefault="003C07BA" w:rsidP="005655D4">
      <w:pPr>
        <w:rPr>
          <w:rFonts w:cstheme="minorHAnsi"/>
          <w:sz w:val="20"/>
          <w:szCs w:val="20"/>
        </w:rPr>
      </w:pPr>
      <w:r w:rsidRPr="003729B9">
        <w:rPr>
          <w:rFonts w:cstheme="minorHAnsi"/>
          <w:sz w:val="20"/>
          <w:szCs w:val="20"/>
        </w:rPr>
        <w:t>Th</w:t>
      </w:r>
      <w:r w:rsidR="00A0234D" w:rsidRPr="003729B9">
        <w:rPr>
          <w:rFonts w:cstheme="minorHAnsi"/>
          <w:sz w:val="20"/>
          <w:szCs w:val="20"/>
        </w:rPr>
        <w:t>e</w:t>
      </w:r>
      <w:r w:rsidRPr="003729B9">
        <w:rPr>
          <w:rFonts w:cstheme="minorHAnsi"/>
          <w:sz w:val="20"/>
          <w:szCs w:val="20"/>
        </w:rPr>
        <w:t xml:space="preserve"> </w:t>
      </w:r>
      <w:r w:rsidR="00A0234D" w:rsidRPr="003729B9">
        <w:rPr>
          <w:rFonts w:cstheme="minorHAnsi"/>
          <w:sz w:val="20"/>
          <w:szCs w:val="20"/>
        </w:rPr>
        <w:t xml:space="preserve">diagram above </w:t>
      </w:r>
      <w:r w:rsidRPr="003729B9">
        <w:rPr>
          <w:rFonts w:cstheme="minorHAnsi"/>
          <w:sz w:val="20"/>
          <w:szCs w:val="20"/>
        </w:rPr>
        <w:t xml:space="preserve">shows that crime is overall flat in Sacramento County. </w:t>
      </w:r>
    </w:p>
    <w:p w14:paraId="0E979377" w14:textId="290D4E90" w:rsidR="009001D2" w:rsidRPr="003729B9" w:rsidRDefault="00D54CED" w:rsidP="005655D4">
      <w:pPr>
        <w:rPr>
          <w:rFonts w:cstheme="minorHAnsi"/>
          <w:sz w:val="20"/>
          <w:szCs w:val="20"/>
        </w:rPr>
      </w:pPr>
      <w:r w:rsidRPr="003729B9">
        <w:rPr>
          <w:rFonts w:cstheme="minorHAnsi"/>
          <w:sz w:val="20"/>
          <w:szCs w:val="20"/>
        </w:rPr>
        <w:t>The next question is:</w:t>
      </w:r>
    </w:p>
    <w:p w14:paraId="7E8BB384" w14:textId="51F49D8E" w:rsidR="00D54CED" w:rsidRPr="003729B9" w:rsidRDefault="00D54CED" w:rsidP="00D54CED">
      <w:pPr>
        <w:pStyle w:val="ListParagraph"/>
        <w:numPr>
          <w:ilvl w:val="0"/>
          <w:numId w:val="5"/>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What are the Oak Park crimes and personal crimes for 2014-2018?</w:t>
      </w:r>
    </w:p>
    <w:p w14:paraId="3B91756E" w14:textId="189105C8" w:rsidR="00357585" w:rsidRPr="003729B9" w:rsidRDefault="003C07BA" w:rsidP="005655D4">
      <w:pPr>
        <w:rPr>
          <w:rFonts w:cstheme="minorHAnsi"/>
          <w:sz w:val="20"/>
          <w:szCs w:val="20"/>
        </w:rPr>
      </w:pPr>
      <w:r w:rsidRPr="003729B9">
        <w:rPr>
          <w:rFonts w:cstheme="minorHAnsi"/>
          <w:sz w:val="20"/>
          <w:szCs w:val="20"/>
        </w:rPr>
        <w:t>The following graph shows what is happening in Oak Park</w:t>
      </w:r>
      <w:r w:rsidR="004212B3" w:rsidRPr="003729B9">
        <w:rPr>
          <w:rFonts w:cstheme="minorHAnsi"/>
          <w:sz w:val="20"/>
          <w:szCs w:val="20"/>
        </w:rPr>
        <w:t xml:space="preserve"> over 2014-2018.</w:t>
      </w:r>
    </w:p>
    <w:p w14:paraId="08551FD0" w14:textId="77777777" w:rsidR="00046C73" w:rsidRDefault="00046C73" w:rsidP="005655D4">
      <w:pPr>
        <w:rPr>
          <w:rFonts w:cstheme="minorHAnsi"/>
          <w:sz w:val="20"/>
          <w:szCs w:val="20"/>
        </w:rPr>
      </w:pPr>
      <w:r>
        <w:rPr>
          <w:rFonts w:cstheme="minorHAnsi"/>
          <w:noProof/>
          <w:sz w:val="20"/>
          <w:szCs w:val="20"/>
        </w:rPr>
        <w:drawing>
          <wp:inline distT="0" distB="0" distL="0" distR="0" wp14:anchorId="1EC60919" wp14:editId="549305CA">
            <wp:extent cx="4010025" cy="2673350"/>
            <wp:effectExtent l="0" t="0" r="952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mesBar2014-2018_Oak_Park_pyplot.png"/>
                    <pic:cNvPicPr/>
                  </pic:nvPicPr>
                  <pic:blipFill>
                    <a:blip r:embed="rId13">
                      <a:extLst>
                        <a:ext uri="{28A0092B-C50C-407E-A947-70E740481C1C}">
                          <a14:useLocalDpi xmlns:a14="http://schemas.microsoft.com/office/drawing/2010/main" val="0"/>
                        </a:ext>
                      </a:extLst>
                    </a:blip>
                    <a:stretch>
                      <a:fillRect/>
                    </a:stretch>
                  </pic:blipFill>
                  <pic:spPr>
                    <a:xfrm>
                      <a:off x="0" y="0"/>
                      <a:ext cx="4027155" cy="2684770"/>
                    </a:xfrm>
                    <a:prstGeom prst="rect">
                      <a:avLst/>
                    </a:prstGeom>
                  </pic:spPr>
                </pic:pic>
              </a:graphicData>
            </a:graphic>
          </wp:inline>
        </w:drawing>
      </w:r>
    </w:p>
    <w:p w14:paraId="0C674A17" w14:textId="2D49EEA6" w:rsidR="00547F16" w:rsidRPr="003729B9" w:rsidRDefault="00E90D2D" w:rsidP="005655D4">
      <w:pPr>
        <w:rPr>
          <w:rFonts w:cstheme="minorHAnsi"/>
          <w:sz w:val="20"/>
          <w:szCs w:val="20"/>
        </w:rPr>
      </w:pPr>
      <w:r w:rsidRPr="003729B9">
        <w:rPr>
          <w:rFonts w:cstheme="minorHAnsi"/>
          <w:sz w:val="20"/>
          <w:szCs w:val="20"/>
        </w:rPr>
        <w:t>The diagram above shows that crime is overall flat in Oak Park as well.</w:t>
      </w:r>
    </w:p>
    <w:p w14:paraId="0CEF9297" w14:textId="77777777" w:rsidR="00A15CCC" w:rsidRDefault="00A15CCC" w:rsidP="005655D4">
      <w:pPr>
        <w:rPr>
          <w:rFonts w:cstheme="minorHAnsi"/>
          <w:sz w:val="20"/>
          <w:szCs w:val="20"/>
        </w:rPr>
      </w:pPr>
    </w:p>
    <w:p w14:paraId="2B1F6AFB" w14:textId="77777777" w:rsidR="00A15CCC" w:rsidRDefault="00A15CCC" w:rsidP="005655D4">
      <w:pPr>
        <w:rPr>
          <w:rFonts w:cstheme="minorHAnsi"/>
          <w:sz w:val="20"/>
          <w:szCs w:val="20"/>
        </w:rPr>
      </w:pPr>
    </w:p>
    <w:p w14:paraId="1D32AA44" w14:textId="77777777" w:rsidR="00A15CCC" w:rsidRDefault="00A15CCC" w:rsidP="005655D4">
      <w:pPr>
        <w:rPr>
          <w:rFonts w:cstheme="minorHAnsi"/>
          <w:sz w:val="20"/>
          <w:szCs w:val="20"/>
        </w:rPr>
      </w:pPr>
    </w:p>
    <w:p w14:paraId="0DAA40DE" w14:textId="6F57FA85" w:rsidR="00547F16" w:rsidRPr="003729B9" w:rsidRDefault="00547F16" w:rsidP="005655D4">
      <w:pPr>
        <w:rPr>
          <w:rFonts w:cstheme="minorHAnsi"/>
          <w:sz w:val="20"/>
          <w:szCs w:val="20"/>
        </w:rPr>
      </w:pPr>
      <w:r w:rsidRPr="003729B9">
        <w:rPr>
          <w:rFonts w:cstheme="minorHAnsi"/>
          <w:sz w:val="20"/>
          <w:szCs w:val="20"/>
        </w:rPr>
        <w:lastRenderedPageBreak/>
        <w:t>The next question is:</w:t>
      </w:r>
    </w:p>
    <w:p w14:paraId="3B96B987" w14:textId="572450C0" w:rsidR="00547F16" w:rsidRPr="003729B9" w:rsidRDefault="00547F16" w:rsidP="00321CB8">
      <w:pPr>
        <w:numPr>
          <w:ilvl w:val="0"/>
          <w:numId w:val="7"/>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How would a heat map of the crime for each zip code in Sacramento county look appear?</w:t>
      </w:r>
    </w:p>
    <w:p w14:paraId="28074973" w14:textId="58BDEBA9" w:rsidR="00E90D2D" w:rsidRPr="003729B9" w:rsidRDefault="00FB2070" w:rsidP="005655D4">
      <w:pPr>
        <w:rPr>
          <w:rFonts w:cstheme="minorHAnsi"/>
          <w:sz w:val="20"/>
          <w:szCs w:val="20"/>
        </w:rPr>
      </w:pPr>
      <w:r w:rsidRPr="003729B9">
        <w:rPr>
          <w:rFonts w:cstheme="minorHAnsi"/>
          <w:sz w:val="20"/>
          <w:szCs w:val="20"/>
        </w:rPr>
        <w:t>T</w:t>
      </w:r>
      <w:r w:rsidR="00646C29" w:rsidRPr="003729B9">
        <w:rPr>
          <w:rFonts w:cstheme="minorHAnsi"/>
          <w:sz w:val="20"/>
          <w:szCs w:val="20"/>
        </w:rPr>
        <w:t>he thought is, what does crime look like over Sacramento</w:t>
      </w:r>
      <w:r w:rsidR="002447A3" w:rsidRPr="003729B9">
        <w:rPr>
          <w:rFonts w:cstheme="minorHAnsi"/>
          <w:sz w:val="20"/>
          <w:szCs w:val="20"/>
        </w:rPr>
        <w:t xml:space="preserve"> when looking at a heat map. Are there any hot spots</w:t>
      </w:r>
      <w:r w:rsidR="00585635" w:rsidRPr="003729B9">
        <w:rPr>
          <w:rFonts w:cstheme="minorHAnsi"/>
          <w:sz w:val="20"/>
          <w:szCs w:val="20"/>
        </w:rPr>
        <w:t>? Did crime change significantly between 2014 and 2018</w:t>
      </w:r>
      <w:r w:rsidR="002447A3" w:rsidRPr="003729B9">
        <w:rPr>
          <w:rFonts w:cstheme="minorHAnsi"/>
          <w:sz w:val="20"/>
          <w:szCs w:val="20"/>
        </w:rPr>
        <w:t>? The following diagram</w:t>
      </w:r>
      <w:r w:rsidR="00585635" w:rsidRPr="003729B9">
        <w:rPr>
          <w:rFonts w:cstheme="minorHAnsi"/>
          <w:sz w:val="20"/>
          <w:szCs w:val="20"/>
        </w:rPr>
        <w:t>s</w:t>
      </w:r>
      <w:r w:rsidR="002447A3" w:rsidRPr="003729B9">
        <w:rPr>
          <w:rFonts w:cstheme="minorHAnsi"/>
          <w:sz w:val="20"/>
          <w:szCs w:val="20"/>
        </w:rPr>
        <w:t xml:space="preserve"> show us this</w:t>
      </w:r>
      <w:r w:rsidR="00585635" w:rsidRPr="003729B9">
        <w:rPr>
          <w:rFonts w:cstheme="minorHAnsi"/>
          <w:sz w:val="20"/>
          <w:szCs w:val="20"/>
        </w:rPr>
        <w:t>.</w:t>
      </w:r>
      <w:r w:rsidR="004677D8" w:rsidRPr="003729B9">
        <w:rPr>
          <w:rFonts w:cstheme="minorHAnsi"/>
          <w:sz w:val="20"/>
          <w:szCs w:val="20"/>
        </w:rPr>
        <w:t xml:space="preserve"> The first is a heat map of crimes in 2014.</w:t>
      </w:r>
    </w:p>
    <w:p w14:paraId="0055F7D2" w14:textId="1150CD85" w:rsidR="00585635" w:rsidRPr="003729B9" w:rsidRDefault="00350357" w:rsidP="00585635">
      <w:pPr>
        <w:rPr>
          <w:rFonts w:cstheme="minorHAnsi"/>
          <w:sz w:val="20"/>
          <w:szCs w:val="20"/>
        </w:rPr>
      </w:pPr>
      <w:r>
        <w:rPr>
          <w:rFonts w:cstheme="minorHAnsi"/>
          <w:noProof/>
          <w:sz w:val="20"/>
          <w:szCs w:val="20"/>
        </w:rPr>
        <w:drawing>
          <wp:inline distT="0" distB="0" distL="0" distR="0" wp14:anchorId="63E93338" wp14:editId="7F0A0A6F">
            <wp:extent cx="3528366" cy="2941575"/>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map_crime_rate_2014.png"/>
                    <pic:cNvPicPr/>
                  </pic:nvPicPr>
                  <pic:blipFill>
                    <a:blip r:embed="rId14">
                      <a:extLst>
                        <a:ext uri="{28A0092B-C50C-407E-A947-70E740481C1C}">
                          <a14:useLocalDpi xmlns:a14="http://schemas.microsoft.com/office/drawing/2010/main" val="0"/>
                        </a:ext>
                      </a:extLst>
                    </a:blip>
                    <a:stretch>
                      <a:fillRect/>
                    </a:stretch>
                  </pic:blipFill>
                  <pic:spPr>
                    <a:xfrm>
                      <a:off x="0" y="0"/>
                      <a:ext cx="3528366" cy="2941575"/>
                    </a:xfrm>
                    <a:prstGeom prst="rect">
                      <a:avLst/>
                    </a:prstGeom>
                  </pic:spPr>
                </pic:pic>
              </a:graphicData>
            </a:graphic>
          </wp:inline>
        </w:drawing>
      </w:r>
    </w:p>
    <w:p w14:paraId="5A5E26D7" w14:textId="2495F56E" w:rsidR="004677D8" w:rsidRPr="003729B9" w:rsidRDefault="004677D8" w:rsidP="00585635">
      <w:pPr>
        <w:rPr>
          <w:rFonts w:cstheme="minorHAnsi"/>
          <w:sz w:val="20"/>
          <w:szCs w:val="20"/>
        </w:rPr>
      </w:pPr>
      <w:r w:rsidRPr="003729B9">
        <w:rPr>
          <w:rFonts w:cstheme="minorHAnsi"/>
          <w:sz w:val="20"/>
          <w:szCs w:val="20"/>
        </w:rPr>
        <w:t>The following diagram is a heat map of crimes in 2018.</w:t>
      </w:r>
    </w:p>
    <w:p w14:paraId="2B644480" w14:textId="77777777" w:rsidR="00B26C47" w:rsidRDefault="00B26C47" w:rsidP="00585635">
      <w:pPr>
        <w:rPr>
          <w:rFonts w:cstheme="minorHAnsi"/>
          <w:sz w:val="20"/>
          <w:szCs w:val="20"/>
        </w:rPr>
      </w:pPr>
      <w:r>
        <w:rPr>
          <w:rFonts w:cstheme="minorHAnsi"/>
          <w:noProof/>
          <w:sz w:val="20"/>
          <w:szCs w:val="20"/>
        </w:rPr>
        <w:drawing>
          <wp:inline distT="0" distB="0" distL="0" distR="0" wp14:anchorId="76E5316E" wp14:editId="7B2F326D">
            <wp:extent cx="3718882" cy="2956816"/>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map_crime_rate_2018.png"/>
                    <pic:cNvPicPr/>
                  </pic:nvPicPr>
                  <pic:blipFill>
                    <a:blip r:embed="rId15">
                      <a:extLst>
                        <a:ext uri="{28A0092B-C50C-407E-A947-70E740481C1C}">
                          <a14:useLocalDpi xmlns:a14="http://schemas.microsoft.com/office/drawing/2010/main" val="0"/>
                        </a:ext>
                      </a:extLst>
                    </a:blip>
                    <a:stretch>
                      <a:fillRect/>
                    </a:stretch>
                  </pic:blipFill>
                  <pic:spPr>
                    <a:xfrm>
                      <a:off x="0" y="0"/>
                      <a:ext cx="3718882" cy="2956816"/>
                    </a:xfrm>
                    <a:prstGeom prst="rect">
                      <a:avLst/>
                    </a:prstGeom>
                  </pic:spPr>
                </pic:pic>
              </a:graphicData>
            </a:graphic>
          </wp:inline>
        </w:drawing>
      </w:r>
    </w:p>
    <w:p w14:paraId="27F54066" w14:textId="5CAE7250" w:rsidR="004677D8" w:rsidRPr="003729B9" w:rsidRDefault="00B15139" w:rsidP="00585635">
      <w:pPr>
        <w:rPr>
          <w:rFonts w:cstheme="minorHAnsi"/>
          <w:sz w:val="20"/>
          <w:szCs w:val="20"/>
        </w:rPr>
      </w:pPr>
      <w:r w:rsidRPr="003729B9">
        <w:rPr>
          <w:rFonts w:cstheme="minorHAnsi"/>
          <w:sz w:val="20"/>
          <w:szCs w:val="20"/>
        </w:rPr>
        <w:t>These two heat maps show us two things:</w:t>
      </w:r>
    </w:p>
    <w:p w14:paraId="2A362FBD" w14:textId="376FD839" w:rsidR="00B15139" w:rsidRPr="003729B9" w:rsidRDefault="00A03D2C" w:rsidP="00B15139">
      <w:pPr>
        <w:pStyle w:val="ListParagraph"/>
        <w:numPr>
          <w:ilvl w:val="0"/>
          <w:numId w:val="3"/>
        </w:numPr>
        <w:rPr>
          <w:rFonts w:cstheme="minorHAnsi"/>
          <w:sz w:val="20"/>
          <w:szCs w:val="20"/>
        </w:rPr>
      </w:pPr>
      <w:r w:rsidRPr="003729B9">
        <w:rPr>
          <w:rFonts w:cstheme="minorHAnsi"/>
          <w:sz w:val="20"/>
          <w:szCs w:val="20"/>
        </w:rPr>
        <w:t xml:space="preserve">Crime did not change overall across the </w:t>
      </w:r>
      <w:r w:rsidR="001C10BF" w:rsidRPr="003729B9">
        <w:rPr>
          <w:rFonts w:cstheme="minorHAnsi"/>
          <w:sz w:val="20"/>
          <w:szCs w:val="20"/>
        </w:rPr>
        <w:t>County from 2014-2018</w:t>
      </w:r>
    </w:p>
    <w:p w14:paraId="58C6D0B5" w14:textId="4E0D59D7" w:rsidR="001C10BF" w:rsidRPr="003729B9" w:rsidRDefault="001C10BF" w:rsidP="00B15139">
      <w:pPr>
        <w:pStyle w:val="ListParagraph"/>
        <w:numPr>
          <w:ilvl w:val="0"/>
          <w:numId w:val="3"/>
        </w:numPr>
        <w:rPr>
          <w:rFonts w:cstheme="minorHAnsi"/>
          <w:sz w:val="20"/>
          <w:szCs w:val="20"/>
        </w:rPr>
      </w:pPr>
      <w:r w:rsidRPr="003729B9">
        <w:rPr>
          <w:rFonts w:cstheme="minorHAnsi"/>
          <w:sz w:val="20"/>
          <w:szCs w:val="20"/>
        </w:rPr>
        <w:t>There seems to be a huge hot spot in one of the zip codes when it comes to crime</w:t>
      </w:r>
    </w:p>
    <w:p w14:paraId="4540F46C" w14:textId="77777777" w:rsidR="00C33785" w:rsidRDefault="00C33785" w:rsidP="001C10BF">
      <w:pPr>
        <w:rPr>
          <w:rFonts w:cstheme="minorHAnsi"/>
          <w:sz w:val="20"/>
          <w:szCs w:val="20"/>
        </w:rPr>
      </w:pPr>
    </w:p>
    <w:p w14:paraId="25F86DD9" w14:textId="77777777" w:rsidR="00C33785" w:rsidRDefault="00C33785" w:rsidP="001C10BF">
      <w:pPr>
        <w:rPr>
          <w:rFonts w:cstheme="minorHAnsi"/>
          <w:sz w:val="20"/>
          <w:szCs w:val="20"/>
        </w:rPr>
      </w:pPr>
    </w:p>
    <w:p w14:paraId="55B7A429" w14:textId="67EDB9A9" w:rsidR="00CA03C2" w:rsidRPr="003729B9" w:rsidRDefault="00CA03C2" w:rsidP="001C10BF">
      <w:pPr>
        <w:rPr>
          <w:rFonts w:cstheme="minorHAnsi"/>
          <w:sz w:val="20"/>
          <w:szCs w:val="20"/>
        </w:rPr>
      </w:pPr>
      <w:r w:rsidRPr="003729B9">
        <w:rPr>
          <w:rFonts w:cstheme="minorHAnsi"/>
          <w:sz w:val="20"/>
          <w:szCs w:val="20"/>
        </w:rPr>
        <w:lastRenderedPageBreak/>
        <w:t>The next question is:</w:t>
      </w:r>
    </w:p>
    <w:p w14:paraId="12BCFBE3" w14:textId="580B7A18" w:rsidR="00CA03C2" w:rsidRPr="003729B9" w:rsidRDefault="00CA03C2" w:rsidP="00321CB8">
      <w:pPr>
        <w:numPr>
          <w:ilvl w:val="0"/>
          <w:numId w:val="9"/>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How would a heat map of the poverty rate for each zip code in Sacramento count appear?</w:t>
      </w:r>
    </w:p>
    <w:p w14:paraId="5911DC28" w14:textId="304FFA09" w:rsidR="003F1B98" w:rsidRPr="003729B9" w:rsidRDefault="003F1B98" w:rsidP="001C10BF">
      <w:pPr>
        <w:rPr>
          <w:rFonts w:cstheme="minorHAnsi"/>
          <w:sz w:val="20"/>
          <w:szCs w:val="20"/>
        </w:rPr>
      </w:pPr>
      <w:r w:rsidRPr="003729B9">
        <w:rPr>
          <w:rFonts w:cstheme="minorHAnsi"/>
          <w:sz w:val="20"/>
          <w:szCs w:val="20"/>
        </w:rPr>
        <w:t xml:space="preserve">If heat maps for </w:t>
      </w:r>
      <w:r w:rsidR="009D211D" w:rsidRPr="003729B9">
        <w:rPr>
          <w:rFonts w:cstheme="minorHAnsi"/>
          <w:sz w:val="20"/>
          <w:szCs w:val="20"/>
        </w:rPr>
        <w:t xml:space="preserve">crime have not changed, can we </w:t>
      </w:r>
      <w:r w:rsidR="00484284">
        <w:rPr>
          <w:rFonts w:cstheme="minorHAnsi"/>
          <w:sz w:val="20"/>
          <w:szCs w:val="20"/>
        </w:rPr>
        <w:t>say</w:t>
      </w:r>
      <w:r w:rsidR="009D211D" w:rsidRPr="003729B9">
        <w:rPr>
          <w:rFonts w:cstheme="minorHAnsi"/>
          <w:sz w:val="20"/>
          <w:szCs w:val="20"/>
        </w:rPr>
        <w:t xml:space="preserve"> the same for poverty? </w:t>
      </w:r>
      <w:r w:rsidR="002939FC" w:rsidRPr="003729B9">
        <w:rPr>
          <w:rFonts w:cstheme="minorHAnsi"/>
          <w:sz w:val="20"/>
          <w:szCs w:val="20"/>
        </w:rPr>
        <w:t>The first diagram is a poverty heat map for 2014.</w:t>
      </w:r>
    </w:p>
    <w:p w14:paraId="72431EEC" w14:textId="18850BE1" w:rsidR="00C82F6C" w:rsidRPr="003729B9" w:rsidRDefault="00C33785" w:rsidP="002939FC">
      <w:pPr>
        <w:rPr>
          <w:rFonts w:cstheme="minorHAnsi"/>
          <w:sz w:val="20"/>
          <w:szCs w:val="20"/>
        </w:rPr>
      </w:pPr>
      <w:r>
        <w:rPr>
          <w:rFonts w:cstheme="minorHAnsi"/>
          <w:noProof/>
          <w:sz w:val="20"/>
          <w:szCs w:val="20"/>
        </w:rPr>
        <w:drawing>
          <wp:inline distT="0" distB="0" distL="0" distR="0" wp14:anchorId="4325790D" wp14:editId="28796D66">
            <wp:extent cx="3429297" cy="2941575"/>
            <wp:effectExtent l="0" t="0" r="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tmap_poverty_rate_2014.png"/>
                    <pic:cNvPicPr/>
                  </pic:nvPicPr>
                  <pic:blipFill>
                    <a:blip r:embed="rId16">
                      <a:extLst>
                        <a:ext uri="{28A0092B-C50C-407E-A947-70E740481C1C}">
                          <a14:useLocalDpi xmlns:a14="http://schemas.microsoft.com/office/drawing/2010/main" val="0"/>
                        </a:ext>
                      </a:extLst>
                    </a:blip>
                    <a:stretch>
                      <a:fillRect/>
                    </a:stretch>
                  </pic:blipFill>
                  <pic:spPr>
                    <a:xfrm>
                      <a:off x="0" y="0"/>
                      <a:ext cx="3429297" cy="2941575"/>
                    </a:xfrm>
                    <a:prstGeom prst="rect">
                      <a:avLst/>
                    </a:prstGeom>
                  </pic:spPr>
                </pic:pic>
              </a:graphicData>
            </a:graphic>
          </wp:inline>
        </w:drawing>
      </w:r>
    </w:p>
    <w:p w14:paraId="53AD4C40" w14:textId="1A595ADE" w:rsidR="002939FC" w:rsidRPr="003729B9" w:rsidRDefault="002939FC" w:rsidP="002939FC">
      <w:pPr>
        <w:rPr>
          <w:rFonts w:cstheme="minorHAnsi"/>
          <w:sz w:val="20"/>
          <w:szCs w:val="20"/>
        </w:rPr>
      </w:pPr>
      <w:r w:rsidRPr="003729B9">
        <w:rPr>
          <w:rFonts w:cstheme="minorHAnsi"/>
          <w:sz w:val="20"/>
          <w:szCs w:val="20"/>
        </w:rPr>
        <w:t xml:space="preserve">The following diagram is a heat map of </w:t>
      </w:r>
      <w:r w:rsidR="0034665F">
        <w:rPr>
          <w:rFonts w:cstheme="minorHAnsi"/>
          <w:sz w:val="20"/>
          <w:szCs w:val="20"/>
        </w:rPr>
        <w:t>poverty</w:t>
      </w:r>
      <w:r w:rsidRPr="003729B9">
        <w:rPr>
          <w:rFonts w:cstheme="minorHAnsi"/>
          <w:sz w:val="20"/>
          <w:szCs w:val="20"/>
        </w:rPr>
        <w:t xml:space="preserve"> in 2018.</w:t>
      </w:r>
    </w:p>
    <w:p w14:paraId="52DE74E6" w14:textId="77777777" w:rsidR="00E073A7" w:rsidRDefault="00E073A7" w:rsidP="001C10BF">
      <w:pPr>
        <w:rPr>
          <w:rFonts w:cstheme="minorHAnsi"/>
          <w:sz w:val="20"/>
          <w:szCs w:val="20"/>
        </w:rPr>
      </w:pPr>
      <w:r>
        <w:rPr>
          <w:rFonts w:cstheme="minorHAnsi"/>
          <w:noProof/>
          <w:sz w:val="20"/>
          <w:szCs w:val="20"/>
        </w:rPr>
        <w:drawing>
          <wp:inline distT="0" distB="0" distL="0" distR="0" wp14:anchorId="5C847134" wp14:editId="5B127EAA">
            <wp:extent cx="3703641" cy="2949196"/>
            <wp:effectExtent l="0" t="0" r="0" b="381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map_poverty_rate_2018.png"/>
                    <pic:cNvPicPr/>
                  </pic:nvPicPr>
                  <pic:blipFill>
                    <a:blip r:embed="rId17">
                      <a:extLst>
                        <a:ext uri="{28A0092B-C50C-407E-A947-70E740481C1C}">
                          <a14:useLocalDpi xmlns:a14="http://schemas.microsoft.com/office/drawing/2010/main" val="0"/>
                        </a:ext>
                      </a:extLst>
                    </a:blip>
                    <a:stretch>
                      <a:fillRect/>
                    </a:stretch>
                  </pic:blipFill>
                  <pic:spPr>
                    <a:xfrm>
                      <a:off x="0" y="0"/>
                      <a:ext cx="3703641" cy="2949196"/>
                    </a:xfrm>
                    <a:prstGeom prst="rect">
                      <a:avLst/>
                    </a:prstGeom>
                  </pic:spPr>
                </pic:pic>
              </a:graphicData>
            </a:graphic>
          </wp:inline>
        </w:drawing>
      </w:r>
    </w:p>
    <w:p w14:paraId="5B00975D" w14:textId="6F921938" w:rsidR="002939FC" w:rsidRPr="003729B9" w:rsidRDefault="00776B83" w:rsidP="001C10BF">
      <w:pPr>
        <w:rPr>
          <w:rFonts w:cstheme="minorHAnsi"/>
          <w:sz w:val="20"/>
          <w:szCs w:val="20"/>
        </w:rPr>
      </w:pPr>
      <w:r w:rsidRPr="003729B9">
        <w:rPr>
          <w:rFonts w:cstheme="minorHAnsi"/>
          <w:sz w:val="20"/>
          <w:szCs w:val="20"/>
        </w:rPr>
        <w:t>So, these heat maps show that poverty also has not changed significantly over this period.</w:t>
      </w:r>
    </w:p>
    <w:p w14:paraId="5CA79272" w14:textId="77777777" w:rsidR="00E073A7" w:rsidRDefault="00E073A7" w:rsidP="001C10BF">
      <w:pPr>
        <w:rPr>
          <w:rFonts w:cstheme="minorHAnsi"/>
          <w:sz w:val="20"/>
          <w:szCs w:val="20"/>
        </w:rPr>
      </w:pPr>
    </w:p>
    <w:p w14:paraId="4AB50552" w14:textId="77777777" w:rsidR="00E073A7" w:rsidRDefault="00E073A7" w:rsidP="001C10BF">
      <w:pPr>
        <w:rPr>
          <w:rFonts w:cstheme="minorHAnsi"/>
          <w:sz w:val="20"/>
          <w:szCs w:val="20"/>
        </w:rPr>
      </w:pPr>
    </w:p>
    <w:p w14:paraId="356A6040" w14:textId="77777777" w:rsidR="00E073A7" w:rsidRDefault="00E073A7" w:rsidP="001C10BF">
      <w:pPr>
        <w:rPr>
          <w:rFonts w:cstheme="minorHAnsi"/>
          <w:sz w:val="20"/>
          <w:szCs w:val="20"/>
        </w:rPr>
      </w:pPr>
    </w:p>
    <w:p w14:paraId="5CBF5AED" w14:textId="77777777" w:rsidR="00E073A7" w:rsidRDefault="00E073A7" w:rsidP="001C10BF">
      <w:pPr>
        <w:rPr>
          <w:rFonts w:cstheme="minorHAnsi"/>
          <w:sz w:val="20"/>
          <w:szCs w:val="20"/>
        </w:rPr>
      </w:pPr>
    </w:p>
    <w:p w14:paraId="6BCF475A" w14:textId="77777777" w:rsidR="00E073A7" w:rsidRDefault="00E073A7" w:rsidP="001C10BF">
      <w:pPr>
        <w:rPr>
          <w:rFonts w:cstheme="minorHAnsi"/>
          <w:sz w:val="20"/>
          <w:szCs w:val="20"/>
        </w:rPr>
      </w:pPr>
    </w:p>
    <w:p w14:paraId="02244347" w14:textId="34102E5C" w:rsidR="003F1B98" w:rsidRPr="003729B9" w:rsidRDefault="00776B83" w:rsidP="001C10BF">
      <w:pPr>
        <w:rPr>
          <w:rFonts w:cstheme="minorHAnsi"/>
          <w:sz w:val="20"/>
          <w:szCs w:val="20"/>
        </w:rPr>
      </w:pPr>
      <w:r w:rsidRPr="003729B9">
        <w:rPr>
          <w:rFonts w:cstheme="minorHAnsi"/>
          <w:sz w:val="20"/>
          <w:szCs w:val="20"/>
        </w:rPr>
        <w:lastRenderedPageBreak/>
        <w:t>The next question is:</w:t>
      </w:r>
    </w:p>
    <w:p w14:paraId="3FBEEF96" w14:textId="77777777" w:rsidR="003A6742" w:rsidRPr="003729B9" w:rsidRDefault="003A6742" w:rsidP="003E1D43">
      <w:pPr>
        <w:numPr>
          <w:ilvl w:val="0"/>
          <w:numId w:val="13"/>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What are the overall personal crimes versus poverty for Sacramento county for 2014-2018?</w:t>
      </w:r>
    </w:p>
    <w:p w14:paraId="713C5E66" w14:textId="65B77C70" w:rsidR="001C10BF" w:rsidRPr="003729B9" w:rsidRDefault="0046556A" w:rsidP="001C10BF">
      <w:pPr>
        <w:rPr>
          <w:rFonts w:cstheme="minorHAnsi"/>
          <w:sz w:val="20"/>
          <w:szCs w:val="20"/>
        </w:rPr>
      </w:pPr>
      <w:r w:rsidRPr="003729B9">
        <w:rPr>
          <w:rFonts w:cstheme="minorHAnsi"/>
          <w:sz w:val="20"/>
          <w:szCs w:val="20"/>
        </w:rPr>
        <w:t>The next step in the analysis is to look for outlier</w:t>
      </w:r>
      <w:r w:rsidR="000231E5">
        <w:rPr>
          <w:rFonts w:cstheme="minorHAnsi"/>
          <w:sz w:val="20"/>
          <w:szCs w:val="20"/>
        </w:rPr>
        <w:t>s</w:t>
      </w:r>
      <w:r w:rsidRPr="003729B9">
        <w:rPr>
          <w:rFonts w:cstheme="minorHAnsi"/>
          <w:sz w:val="20"/>
          <w:szCs w:val="20"/>
        </w:rPr>
        <w:t xml:space="preserve"> over the years. </w:t>
      </w:r>
      <w:r w:rsidR="00651A06" w:rsidRPr="003729B9">
        <w:rPr>
          <w:rFonts w:cstheme="minorHAnsi"/>
          <w:sz w:val="20"/>
          <w:szCs w:val="20"/>
        </w:rPr>
        <w:t>We show this</w:t>
      </w:r>
      <w:r w:rsidRPr="003729B9">
        <w:rPr>
          <w:rFonts w:cstheme="minorHAnsi"/>
          <w:sz w:val="20"/>
          <w:szCs w:val="20"/>
        </w:rPr>
        <w:t xml:space="preserve"> with </w:t>
      </w:r>
      <w:r w:rsidR="00651A06" w:rsidRPr="003729B9">
        <w:rPr>
          <w:rFonts w:cstheme="minorHAnsi"/>
          <w:sz w:val="20"/>
          <w:szCs w:val="20"/>
        </w:rPr>
        <w:t xml:space="preserve">a </w:t>
      </w:r>
      <w:r w:rsidRPr="003729B9">
        <w:rPr>
          <w:rFonts w:cstheme="minorHAnsi"/>
          <w:sz w:val="20"/>
          <w:szCs w:val="20"/>
        </w:rPr>
        <w:t>box plot below.</w:t>
      </w:r>
    </w:p>
    <w:p w14:paraId="58C07C89" w14:textId="77777777" w:rsidR="00D0799F" w:rsidRDefault="00D0799F" w:rsidP="005655D4">
      <w:pPr>
        <w:rPr>
          <w:rFonts w:cstheme="minorHAnsi"/>
          <w:sz w:val="20"/>
          <w:szCs w:val="20"/>
        </w:rPr>
      </w:pPr>
      <w:r>
        <w:rPr>
          <w:rFonts w:cstheme="minorHAnsi"/>
          <w:noProof/>
          <w:sz w:val="20"/>
          <w:szCs w:val="20"/>
        </w:rPr>
        <w:drawing>
          <wp:inline distT="0" distB="0" distL="0" distR="0" wp14:anchorId="230D6D87" wp14:editId="5CE183ED">
            <wp:extent cx="5943600" cy="39624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_2014-2018.png"/>
                    <pic:cNvPicPr/>
                  </pic:nvPicPr>
                  <pic:blipFill>
                    <a:blip r:embed="rId18">
                      <a:extLst>
                        <a:ext uri="{28A0092B-C50C-407E-A947-70E740481C1C}">
                          <a14:useLocalDpi xmlns:a14="http://schemas.microsoft.com/office/drawing/2010/main" val="0"/>
                        </a:ext>
                      </a:extLst>
                    </a:blip>
                    <a:stretch>
                      <a:fillRect/>
                    </a:stretch>
                  </pic:blipFill>
                  <pic:spPr>
                    <a:xfrm>
                      <a:off x="0" y="0"/>
                      <a:ext cx="5944272" cy="3962848"/>
                    </a:xfrm>
                    <a:prstGeom prst="rect">
                      <a:avLst/>
                    </a:prstGeom>
                  </pic:spPr>
                </pic:pic>
              </a:graphicData>
            </a:graphic>
          </wp:inline>
        </w:drawing>
      </w:r>
    </w:p>
    <w:p w14:paraId="3E8A405F" w14:textId="30055CA9" w:rsidR="00F71C39" w:rsidRPr="003729B9" w:rsidRDefault="00F71C39" w:rsidP="005655D4">
      <w:pPr>
        <w:rPr>
          <w:rFonts w:cstheme="minorHAnsi"/>
          <w:sz w:val="20"/>
          <w:szCs w:val="20"/>
        </w:rPr>
      </w:pPr>
      <w:r w:rsidRPr="003729B9">
        <w:rPr>
          <w:rFonts w:cstheme="minorHAnsi"/>
          <w:sz w:val="20"/>
          <w:szCs w:val="20"/>
        </w:rPr>
        <w:t xml:space="preserve">The box plot shows us there </w:t>
      </w:r>
      <w:r w:rsidR="00873460" w:rsidRPr="003729B9">
        <w:rPr>
          <w:rFonts w:cstheme="minorHAnsi"/>
          <w:sz w:val="20"/>
          <w:szCs w:val="20"/>
        </w:rPr>
        <w:t xml:space="preserve">is at least one significant outlier each year. We need to dive down a little further </w:t>
      </w:r>
      <w:r w:rsidR="00E95BF0" w:rsidRPr="003729B9">
        <w:rPr>
          <w:rFonts w:cstheme="minorHAnsi"/>
          <w:sz w:val="20"/>
          <w:szCs w:val="20"/>
        </w:rPr>
        <w:t xml:space="preserve">by using a bar plot crime across all </w:t>
      </w:r>
      <w:r w:rsidR="000F65B7" w:rsidRPr="003729B9">
        <w:rPr>
          <w:rFonts w:cstheme="minorHAnsi"/>
          <w:sz w:val="20"/>
          <w:szCs w:val="20"/>
        </w:rPr>
        <w:t>Sacramento counties</w:t>
      </w:r>
      <w:r w:rsidR="00E95BF0" w:rsidRPr="003729B9">
        <w:rPr>
          <w:rFonts w:cstheme="minorHAnsi"/>
          <w:sz w:val="20"/>
          <w:szCs w:val="20"/>
        </w:rPr>
        <w:t xml:space="preserve"> to see the outlier</w:t>
      </w:r>
      <w:r w:rsidR="000F65B7" w:rsidRPr="003729B9">
        <w:rPr>
          <w:rFonts w:cstheme="minorHAnsi"/>
          <w:sz w:val="20"/>
          <w:szCs w:val="20"/>
        </w:rPr>
        <w:t xml:space="preserve">. The bar graph below illustrates </w:t>
      </w:r>
      <w:r w:rsidR="005725C4" w:rsidRPr="003729B9">
        <w:rPr>
          <w:rFonts w:cstheme="minorHAnsi"/>
          <w:sz w:val="20"/>
          <w:szCs w:val="20"/>
        </w:rPr>
        <w:t>this.</w:t>
      </w:r>
    </w:p>
    <w:p w14:paraId="34509FE4" w14:textId="77777777" w:rsidR="00CD1315" w:rsidRDefault="00A91A15" w:rsidP="005655D4">
      <w:pPr>
        <w:rPr>
          <w:rFonts w:eastAsia="Times New Roman" w:cstheme="minorHAnsi"/>
          <w:color w:val="000000"/>
          <w:sz w:val="20"/>
          <w:szCs w:val="20"/>
        </w:rPr>
      </w:pPr>
      <w:r>
        <w:rPr>
          <w:rFonts w:eastAsia="Times New Roman" w:cstheme="minorHAnsi"/>
          <w:noProof/>
          <w:color w:val="000000"/>
          <w:sz w:val="20"/>
          <w:szCs w:val="20"/>
        </w:rPr>
        <w:drawing>
          <wp:inline distT="0" distB="0" distL="0" distR="0" wp14:anchorId="30C01785" wp14:editId="5BB51ABB">
            <wp:extent cx="6858000" cy="22860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Graph_2014-2018.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2286000"/>
                    </a:xfrm>
                    <a:prstGeom prst="rect">
                      <a:avLst/>
                    </a:prstGeom>
                  </pic:spPr>
                </pic:pic>
              </a:graphicData>
            </a:graphic>
          </wp:inline>
        </w:drawing>
      </w:r>
    </w:p>
    <w:p w14:paraId="1F4D575B" w14:textId="30C29811" w:rsidR="005725C4" w:rsidRDefault="00B83074" w:rsidP="005655D4">
      <w:pPr>
        <w:rPr>
          <w:rFonts w:eastAsia="Times New Roman" w:cstheme="minorHAnsi"/>
          <w:color w:val="000000"/>
          <w:sz w:val="20"/>
          <w:szCs w:val="20"/>
        </w:rPr>
      </w:pPr>
      <w:r w:rsidRPr="003729B9">
        <w:rPr>
          <w:rFonts w:eastAsia="Times New Roman" w:cstheme="minorHAnsi"/>
          <w:color w:val="000000"/>
          <w:sz w:val="20"/>
          <w:szCs w:val="20"/>
        </w:rPr>
        <w:t>The bar graph above clearly i</w:t>
      </w:r>
      <w:r w:rsidR="00E675A0" w:rsidRPr="003729B9">
        <w:rPr>
          <w:rFonts w:eastAsia="Times New Roman" w:cstheme="minorHAnsi"/>
          <w:color w:val="000000"/>
          <w:sz w:val="20"/>
          <w:szCs w:val="20"/>
        </w:rPr>
        <w:t>ll</w:t>
      </w:r>
      <w:r w:rsidRPr="003729B9">
        <w:rPr>
          <w:rFonts w:eastAsia="Times New Roman" w:cstheme="minorHAnsi"/>
          <w:color w:val="000000"/>
          <w:sz w:val="20"/>
          <w:szCs w:val="20"/>
        </w:rPr>
        <w:t>ustrates we have an outlier, 95837</w:t>
      </w:r>
      <w:r w:rsidR="00E675A0" w:rsidRPr="003729B9">
        <w:rPr>
          <w:rFonts w:eastAsia="Times New Roman" w:cstheme="minorHAnsi"/>
          <w:color w:val="000000"/>
          <w:sz w:val="20"/>
          <w:szCs w:val="20"/>
        </w:rPr>
        <w:t>. The 95837 zip code is removed from further analysis as it will throw off subsequent calculations.</w:t>
      </w:r>
    </w:p>
    <w:p w14:paraId="543D0B7E" w14:textId="77777777" w:rsidR="00A91A15" w:rsidRDefault="00A91A15" w:rsidP="005655D4">
      <w:pPr>
        <w:rPr>
          <w:rFonts w:eastAsia="Times New Roman" w:cstheme="minorHAnsi"/>
          <w:color w:val="000000"/>
          <w:sz w:val="20"/>
          <w:szCs w:val="20"/>
        </w:rPr>
      </w:pPr>
    </w:p>
    <w:p w14:paraId="170C589B" w14:textId="77777777" w:rsidR="00A91A15" w:rsidRDefault="00A91A15" w:rsidP="005655D4">
      <w:pPr>
        <w:rPr>
          <w:rFonts w:eastAsia="Times New Roman" w:cstheme="minorHAnsi"/>
          <w:color w:val="000000"/>
          <w:sz w:val="20"/>
          <w:szCs w:val="20"/>
        </w:rPr>
      </w:pPr>
    </w:p>
    <w:p w14:paraId="6BE27BC8" w14:textId="4FAFE3D6" w:rsidR="00FD3A93" w:rsidRDefault="00FD3A93" w:rsidP="005655D4">
      <w:pPr>
        <w:rPr>
          <w:rFonts w:eastAsia="Times New Roman" w:cstheme="minorHAnsi"/>
          <w:color w:val="000000"/>
          <w:sz w:val="20"/>
          <w:szCs w:val="20"/>
        </w:rPr>
      </w:pPr>
      <w:r>
        <w:rPr>
          <w:rFonts w:eastAsia="Times New Roman" w:cstheme="minorHAnsi"/>
          <w:color w:val="000000"/>
          <w:sz w:val="20"/>
          <w:szCs w:val="20"/>
        </w:rPr>
        <w:lastRenderedPageBreak/>
        <w:t>The nex</w:t>
      </w:r>
      <w:r w:rsidR="00CF2982">
        <w:rPr>
          <w:rFonts w:eastAsia="Times New Roman" w:cstheme="minorHAnsi"/>
          <w:color w:val="000000"/>
          <w:sz w:val="20"/>
          <w:szCs w:val="20"/>
        </w:rPr>
        <w:t>t</w:t>
      </w:r>
      <w:r>
        <w:rPr>
          <w:rFonts w:eastAsia="Times New Roman" w:cstheme="minorHAnsi"/>
          <w:color w:val="000000"/>
          <w:sz w:val="20"/>
          <w:szCs w:val="20"/>
        </w:rPr>
        <w:t xml:space="preserve"> question is:</w:t>
      </w:r>
    </w:p>
    <w:p w14:paraId="16E307E6" w14:textId="74A13EAC" w:rsidR="00FD3A93" w:rsidRDefault="00FD3A93" w:rsidP="00FD3A93">
      <w:pPr>
        <w:numPr>
          <w:ilvl w:val="0"/>
          <w:numId w:val="15"/>
        </w:numPr>
        <w:shd w:val="clear" w:color="auto" w:fill="FFFFFF"/>
        <w:spacing w:before="60" w:after="100" w:afterAutospacing="1" w:line="240" w:lineRule="auto"/>
        <w:rPr>
          <w:rFonts w:eastAsia="Times New Roman" w:cstheme="minorHAnsi"/>
          <w:color w:val="24292E"/>
          <w:sz w:val="20"/>
          <w:szCs w:val="20"/>
        </w:rPr>
      </w:pPr>
      <w:r w:rsidRPr="003729B9">
        <w:rPr>
          <w:rFonts w:eastAsia="Times New Roman" w:cstheme="minorHAnsi"/>
          <w:color w:val="24292E"/>
          <w:sz w:val="20"/>
          <w:szCs w:val="20"/>
        </w:rPr>
        <w:t>Is there a correlation between the poverty rate and the crime rate</w:t>
      </w:r>
      <w:r w:rsidR="00C11785">
        <w:rPr>
          <w:rFonts w:eastAsia="Times New Roman" w:cstheme="minorHAnsi"/>
          <w:color w:val="24292E"/>
          <w:sz w:val="20"/>
          <w:szCs w:val="20"/>
        </w:rPr>
        <w:t>?</w:t>
      </w:r>
    </w:p>
    <w:p w14:paraId="28FE3555" w14:textId="1C7BA0D8" w:rsidR="00D0507A" w:rsidRDefault="00203EF3" w:rsidP="00D0507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Using the data wit</w:t>
      </w:r>
      <w:r w:rsidR="00321BAB">
        <w:rPr>
          <w:rFonts w:eastAsia="Times New Roman" w:cstheme="minorHAnsi"/>
          <w:color w:val="24292E"/>
          <w:sz w:val="20"/>
          <w:szCs w:val="20"/>
        </w:rPr>
        <w:t>hout</w:t>
      </w:r>
      <w:r>
        <w:rPr>
          <w:rFonts w:eastAsia="Times New Roman" w:cstheme="minorHAnsi"/>
          <w:color w:val="24292E"/>
          <w:sz w:val="20"/>
          <w:szCs w:val="20"/>
        </w:rPr>
        <w:t xml:space="preserve"> the</w:t>
      </w:r>
      <w:r w:rsidR="009957C1">
        <w:rPr>
          <w:rFonts w:eastAsia="Times New Roman" w:cstheme="minorHAnsi"/>
          <w:color w:val="24292E"/>
          <w:sz w:val="20"/>
          <w:szCs w:val="20"/>
        </w:rPr>
        <w:t xml:space="preserve"> crime rate</w:t>
      </w:r>
      <w:r>
        <w:rPr>
          <w:rFonts w:eastAsia="Times New Roman" w:cstheme="minorHAnsi"/>
          <w:color w:val="24292E"/>
          <w:sz w:val="20"/>
          <w:szCs w:val="20"/>
        </w:rPr>
        <w:t xml:space="preserve"> outlier</w:t>
      </w:r>
      <w:r w:rsidR="00321BAB">
        <w:rPr>
          <w:rFonts w:eastAsia="Times New Roman" w:cstheme="minorHAnsi"/>
          <w:color w:val="24292E"/>
          <w:sz w:val="20"/>
          <w:szCs w:val="20"/>
        </w:rPr>
        <w:t>,</w:t>
      </w:r>
      <w:r>
        <w:rPr>
          <w:rFonts w:eastAsia="Times New Roman" w:cstheme="minorHAnsi"/>
          <w:color w:val="24292E"/>
          <w:sz w:val="20"/>
          <w:szCs w:val="20"/>
        </w:rPr>
        <w:t xml:space="preserve"> we </w:t>
      </w:r>
      <w:r w:rsidR="0076304B">
        <w:rPr>
          <w:rFonts w:eastAsia="Times New Roman" w:cstheme="minorHAnsi"/>
          <w:color w:val="24292E"/>
          <w:sz w:val="20"/>
          <w:szCs w:val="20"/>
        </w:rPr>
        <w:t>create</w:t>
      </w:r>
      <w:r>
        <w:rPr>
          <w:rFonts w:eastAsia="Times New Roman" w:cstheme="minorHAnsi"/>
          <w:color w:val="24292E"/>
          <w:sz w:val="20"/>
          <w:szCs w:val="20"/>
        </w:rPr>
        <w:t xml:space="preserve"> scatter plots for </w:t>
      </w:r>
      <w:r w:rsidR="00325FB5">
        <w:rPr>
          <w:rFonts w:eastAsia="Times New Roman" w:cstheme="minorHAnsi"/>
          <w:color w:val="24292E"/>
          <w:sz w:val="20"/>
          <w:szCs w:val="20"/>
        </w:rPr>
        <w:t xml:space="preserve">Poverty Rate versus Crime Rate for 2014-2018. </w:t>
      </w:r>
      <w:r w:rsidR="009957C1">
        <w:rPr>
          <w:rFonts w:eastAsia="Times New Roman" w:cstheme="minorHAnsi"/>
          <w:color w:val="24292E"/>
          <w:sz w:val="20"/>
          <w:szCs w:val="20"/>
        </w:rPr>
        <w:t>All of the graphs are shown below with their p-val</w:t>
      </w:r>
      <w:r w:rsidR="00FF22D3">
        <w:rPr>
          <w:rFonts w:eastAsia="Times New Roman" w:cstheme="minorHAnsi"/>
          <w:color w:val="24292E"/>
          <w:sz w:val="20"/>
          <w:szCs w:val="20"/>
        </w:rPr>
        <w:t>ue and r**2 value.</w:t>
      </w:r>
      <w:r w:rsidR="00147064">
        <w:rPr>
          <w:rFonts w:eastAsia="Times New Roman" w:cstheme="minorHAnsi"/>
          <w:color w:val="24292E"/>
          <w:sz w:val="20"/>
          <w:szCs w:val="20"/>
        </w:rPr>
        <w:t xml:space="preserve"> We provide</w:t>
      </w:r>
      <w:r w:rsidR="00FF22D3">
        <w:rPr>
          <w:rFonts w:eastAsia="Times New Roman" w:cstheme="minorHAnsi"/>
          <w:color w:val="24292E"/>
          <w:sz w:val="20"/>
          <w:szCs w:val="20"/>
        </w:rPr>
        <w:t xml:space="preserve"> </w:t>
      </w:r>
      <w:r w:rsidR="00147064">
        <w:rPr>
          <w:rFonts w:eastAsia="Times New Roman" w:cstheme="minorHAnsi"/>
          <w:color w:val="24292E"/>
          <w:sz w:val="20"/>
          <w:szCs w:val="20"/>
        </w:rPr>
        <w:t>f</w:t>
      </w:r>
      <w:r w:rsidR="00FF22D3">
        <w:rPr>
          <w:rFonts w:eastAsia="Times New Roman" w:cstheme="minorHAnsi"/>
          <w:color w:val="24292E"/>
          <w:sz w:val="20"/>
          <w:szCs w:val="20"/>
        </w:rPr>
        <w:t>urther analysis</w:t>
      </w:r>
      <w:r w:rsidR="00147064">
        <w:rPr>
          <w:rFonts w:eastAsia="Times New Roman" w:cstheme="minorHAnsi"/>
          <w:color w:val="24292E"/>
          <w:sz w:val="20"/>
          <w:szCs w:val="20"/>
        </w:rPr>
        <w:t xml:space="preserve"> </w:t>
      </w:r>
      <w:r w:rsidR="00FF22D3">
        <w:rPr>
          <w:rFonts w:eastAsia="Times New Roman" w:cstheme="minorHAnsi"/>
          <w:color w:val="24292E"/>
          <w:sz w:val="20"/>
          <w:szCs w:val="20"/>
        </w:rPr>
        <w:t xml:space="preserve">after the </w:t>
      </w:r>
      <w:r w:rsidR="00AF1220">
        <w:rPr>
          <w:rFonts w:eastAsia="Times New Roman" w:cstheme="minorHAnsi"/>
          <w:color w:val="24292E"/>
          <w:sz w:val="20"/>
          <w:szCs w:val="20"/>
        </w:rPr>
        <w:t>chart</w:t>
      </w:r>
      <w:r w:rsidR="00FF22D3">
        <w:rPr>
          <w:rFonts w:eastAsia="Times New Roman" w:cstheme="minorHAnsi"/>
          <w:color w:val="24292E"/>
          <w:sz w:val="20"/>
          <w:szCs w:val="20"/>
        </w:rPr>
        <w:t>s.</w:t>
      </w:r>
      <w:r w:rsidR="00FB0644">
        <w:rPr>
          <w:rFonts w:eastAsia="Times New Roman" w:cstheme="minorHAnsi"/>
          <w:color w:val="24292E"/>
          <w:sz w:val="20"/>
          <w:szCs w:val="20"/>
        </w:rPr>
        <w:t xml:space="preserve"> The expectation is that as</w:t>
      </w:r>
      <w:r w:rsidR="00CF2982">
        <w:rPr>
          <w:rFonts w:eastAsia="Times New Roman" w:cstheme="minorHAnsi"/>
          <w:color w:val="24292E"/>
          <w:sz w:val="20"/>
          <w:szCs w:val="20"/>
        </w:rPr>
        <w:t xml:space="preserve"> the</w:t>
      </w:r>
      <w:r w:rsidR="00FB0644">
        <w:rPr>
          <w:rFonts w:eastAsia="Times New Roman" w:cstheme="minorHAnsi"/>
          <w:color w:val="24292E"/>
          <w:sz w:val="20"/>
          <w:szCs w:val="20"/>
        </w:rPr>
        <w:t xml:space="preserve"> poverty rate goes up, </w:t>
      </w:r>
      <w:r w:rsidR="00CF2982">
        <w:rPr>
          <w:rFonts w:eastAsia="Times New Roman" w:cstheme="minorHAnsi"/>
          <w:color w:val="24292E"/>
          <w:sz w:val="20"/>
          <w:szCs w:val="20"/>
        </w:rPr>
        <w:t xml:space="preserve">the </w:t>
      </w:r>
      <w:r w:rsidR="00FB0644">
        <w:rPr>
          <w:rFonts w:eastAsia="Times New Roman" w:cstheme="minorHAnsi"/>
          <w:color w:val="24292E"/>
          <w:sz w:val="20"/>
          <w:szCs w:val="20"/>
        </w:rPr>
        <w:t>crime rate goes up.</w:t>
      </w:r>
    </w:p>
    <w:p w14:paraId="7725D056" w14:textId="77777777" w:rsidR="00284249" w:rsidRDefault="00284249" w:rsidP="00D0507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drawing>
          <wp:inline distT="0" distB="0" distL="0" distR="0" wp14:anchorId="6F7EE96B" wp14:editId="23E426A3">
            <wp:extent cx="5487650" cy="3658433"/>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vp2014.png"/>
                    <pic:cNvPicPr/>
                  </pic:nvPicPr>
                  <pic:blipFill>
                    <a:blip r:embed="rId2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6C8C3ED6" w14:textId="02AB0D31" w:rsidR="00FF22D3" w:rsidRDefault="009648E4" w:rsidP="00D0507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0.03</w:t>
      </w:r>
    </w:p>
    <w:p w14:paraId="4DB3A7E1" w14:textId="1C1DF493" w:rsidR="009648E4" w:rsidRPr="003729B9" w:rsidRDefault="009648E4" w:rsidP="00D0507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 xml:space="preserve">r**2 value = </w:t>
      </w:r>
      <w:r w:rsidR="0046609D">
        <w:rPr>
          <w:rFonts w:eastAsia="Times New Roman" w:cstheme="minorHAnsi"/>
          <w:color w:val="24292E"/>
          <w:sz w:val="20"/>
          <w:szCs w:val="20"/>
        </w:rPr>
        <w:t>0.09</w:t>
      </w:r>
    </w:p>
    <w:p w14:paraId="66C6E7A7" w14:textId="77777777" w:rsidR="00284249" w:rsidRDefault="00284249"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lastRenderedPageBreak/>
        <w:drawing>
          <wp:inline distT="0" distB="0" distL="0" distR="0" wp14:anchorId="5547BD01" wp14:editId="5E2C9FA2">
            <wp:extent cx="5014913" cy="334327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vp2015.png"/>
                    <pic:cNvPicPr/>
                  </pic:nvPicPr>
                  <pic:blipFill>
                    <a:blip r:embed="rId21">
                      <a:extLst>
                        <a:ext uri="{28A0092B-C50C-407E-A947-70E740481C1C}">
                          <a14:useLocalDpi xmlns:a14="http://schemas.microsoft.com/office/drawing/2010/main" val="0"/>
                        </a:ext>
                      </a:extLst>
                    </a:blip>
                    <a:stretch>
                      <a:fillRect/>
                    </a:stretch>
                  </pic:blipFill>
                  <pic:spPr>
                    <a:xfrm>
                      <a:off x="0" y="0"/>
                      <a:ext cx="5016705" cy="3344470"/>
                    </a:xfrm>
                    <a:prstGeom prst="rect">
                      <a:avLst/>
                    </a:prstGeom>
                  </pic:spPr>
                </pic:pic>
              </a:graphicData>
            </a:graphic>
          </wp:inline>
        </w:drawing>
      </w:r>
    </w:p>
    <w:p w14:paraId="7A7B01AE" w14:textId="7BF7A6CC" w:rsidR="0046609D"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AD53B3">
        <w:rPr>
          <w:rFonts w:eastAsia="Times New Roman" w:cstheme="minorHAnsi"/>
          <w:color w:val="24292E"/>
          <w:sz w:val="20"/>
          <w:szCs w:val="20"/>
        </w:rPr>
        <w:t>2</w:t>
      </w:r>
    </w:p>
    <w:p w14:paraId="5BFC74FC" w14:textId="7584DB27" w:rsidR="0046609D" w:rsidRPr="003729B9"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D948AB">
        <w:rPr>
          <w:rFonts w:eastAsia="Times New Roman" w:cstheme="minorHAnsi"/>
          <w:color w:val="24292E"/>
          <w:sz w:val="20"/>
          <w:szCs w:val="20"/>
        </w:rPr>
        <w:t>12</w:t>
      </w:r>
    </w:p>
    <w:p w14:paraId="53B216C0" w14:textId="77777777" w:rsidR="00284249" w:rsidRDefault="00284249"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drawing>
          <wp:inline distT="0" distB="0" distL="0" distR="0" wp14:anchorId="145DB324" wp14:editId="5BAED2C9">
            <wp:extent cx="5229225" cy="3486150"/>
            <wp:effectExtent l="0" t="0" r="9525"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vp2016.png"/>
                    <pic:cNvPicPr/>
                  </pic:nvPicPr>
                  <pic:blipFill>
                    <a:blip r:embed="rId22">
                      <a:extLst>
                        <a:ext uri="{28A0092B-C50C-407E-A947-70E740481C1C}">
                          <a14:useLocalDpi xmlns:a14="http://schemas.microsoft.com/office/drawing/2010/main" val="0"/>
                        </a:ext>
                      </a:extLst>
                    </a:blip>
                    <a:stretch>
                      <a:fillRect/>
                    </a:stretch>
                  </pic:blipFill>
                  <pic:spPr>
                    <a:xfrm>
                      <a:off x="0" y="0"/>
                      <a:ext cx="5230764" cy="3487176"/>
                    </a:xfrm>
                    <a:prstGeom prst="rect">
                      <a:avLst/>
                    </a:prstGeom>
                  </pic:spPr>
                </pic:pic>
              </a:graphicData>
            </a:graphic>
          </wp:inline>
        </w:drawing>
      </w:r>
    </w:p>
    <w:p w14:paraId="25E44D6F" w14:textId="058ED5F0" w:rsidR="0046609D"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D948AB">
        <w:rPr>
          <w:rFonts w:eastAsia="Times New Roman" w:cstheme="minorHAnsi"/>
          <w:color w:val="24292E"/>
          <w:sz w:val="20"/>
          <w:szCs w:val="20"/>
        </w:rPr>
        <w:t>1</w:t>
      </w:r>
    </w:p>
    <w:p w14:paraId="427B5A30" w14:textId="25C676DE" w:rsidR="0046609D" w:rsidRPr="003729B9"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D948AB">
        <w:rPr>
          <w:rFonts w:eastAsia="Times New Roman" w:cstheme="minorHAnsi"/>
          <w:color w:val="24292E"/>
          <w:sz w:val="20"/>
          <w:szCs w:val="20"/>
        </w:rPr>
        <w:t>14</w:t>
      </w:r>
    </w:p>
    <w:p w14:paraId="7728AE80" w14:textId="77777777" w:rsidR="00284249" w:rsidRDefault="00284249"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lastRenderedPageBreak/>
        <w:drawing>
          <wp:inline distT="0" distB="0" distL="0" distR="0" wp14:anchorId="214895AB" wp14:editId="0D016A3A">
            <wp:extent cx="5487650" cy="3658433"/>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vp2017.png"/>
                    <pic:cNvPicPr/>
                  </pic:nvPicPr>
                  <pic:blipFill>
                    <a:blip r:embed="rId23">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5794A436" w14:textId="0A54ED85" w:rsidR="0046609D"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0.03</w:t>
      </w:r>
    </w:p>
    <w:p w14:paraId="4A5DF7E6" w14:textId="1E46B670" w:rsidR="00EC4D62" w:rsidRPr="003729B9"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0.0</w:t>
      </w:r>
      <w:r w:rsidR="00D84847">
        <w:rPr>
          <w:rFonts w:eastAsia="Times New Roman" w:cstheme="minorHAnsi"/>
          <w:color w:val="24292E"/>
          <w:sz w:val="20"/>
          <w:szCs w:val="20"/>
        </w:rPr>
        <w:t>9</w:t>
      </w:r>
    </w:p>
    <w:p w14:paraId="0B4DB436" w14:textId="77777777" w:rsidR="00ED0A9C" w:rsidRDefault="00ED0A9C"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drawing>
          <wp:inline distT="0" distB="0" distL="0" distR="0" wp14:anchorId="35FF4E8B" wp14:editId="7AA8A973">
            <wp:extent cx="5257800" cy="35052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vp2018.png"/>
                    <pic:cNvPicPr/>
                  </pic:nvPicPr>
                  <pic:blipFill>
                    <a:blip r:embed="rId24">
                      <a:extLst>
                        <a:ext uri="{28A0092B-C50C-407E-A947-70E740481C1C}">
                          <a14:useLocalDpi xmlns:a14="http://schemas.microsoft.com/office/drawing/2010/main" val="0"/>
                        </a:ext>
                      </a:extLst>
                    </a:blip>
                    <a:stretch>
                      <a:fillRect/>
                    </a:stretch>
                  </pic:blipFill>
                  <pic:spPr>
                    <a:xfrm>
                      <a:off x="0" y="0"/>
                      <a:ext cx="5258393" cy="3505595"/>
                    </a:xfrm>
                    <a:prstGeom prst="rect">
                      <a:avLst/>
                    </a:prstGeom>
                  </pic:spPr>
                </pic:pic>
              </a:graphicData>
            </a:graphic>
          </wp:inline>
        </w:drawing>
      </w:r>
    </w:p>
    <w:p w14:paraId="10702EA6" w14:textId="36879AE3" w:rsidR="0046609D"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9E110F">
        <w:rPr>
          <w:rFonts w:eastAsia="Times New Roman" w:cstheme="minorHAnsi"/>
          <w:color w:val="24292E"/>
          <w:sz w:val="20"/>
          <w:szCs w:val="20"/>
        </w:rPr>
        <w:t>1</w:t>
      </w:r>
    </w:p>
    <w:p w14:paraId="3ABA41B0" w14:textId="430EEBF3" w:rsidR="0046609D" w:rsidRDefault="0046609D"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9E110F">
        <w:rPr>
          <w:rFonts w:eastAsia="Times New Roman" w:cstheme="minorHAnsi"/>
          <w:color w:val="24292E"/>
          <w:sz w:val="20"/>
          <w:szCs w:val="20"/>
        </w:rPr>
        <w:t>13</w:t>
      </w:r>
    </w:p>
    <w:p w14:paraId="2E7EA571" w14:textId="02FB1C97" w:rsidR="00544D28" w:rsidRDefault="009C0C85"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lastRenderedPageBreak/>
        <w:t xml:space="preserve">Note: the average p-value is </w:t>
      </w:r>
      <w:r w:rsidR="00C815A2">
        <w:rPr>
          <w:rFonts w:eastAsia="Times New Roman" w:cstheme="minorHAnsi"/>
          <w:color w:val="24292E"/>
          <w:sz w:val="20"/>
          <w:szCs w:val="20"/>
        </w:rPr>
        <w:t>0.02 and</w:t>
      </w:r>
      <w:r w:rsidR="00BB7E82">
        <w:rPr>
          <w:rFonts w:eastAsia="Times New Roman" w:cstheme="minorHAnsi"/>
          <w:color w:val="24292E"/>
          <w:sz w:val="20"/>
          <w:szCs w:val="20"/>
        </w:rPr>
        <w:t>,</w:t>
      </w:r>
      <w:r w:rsidR="00C815A2">
        <w:rPr>
          <w:rFonts w:eastAsia="Times New Roman" w:cstheme="minorHAnsi"/>
          <w:color w:val="24292E"/>
          <w:sz w:val="20"/>
          <w:szCs w:val="20"/>
        </w:rPr>
        <w:t xml:space="preserve"> the average r**2 value is 0.12</w:t>
      </w:r>
      <w:r w:rsidR="00B514DD">
        <w:rPr>
          <w:rFonts w:eastAsia="Times New Roman" w:cstheme="minorHAnsi"/>
          <w:color w:val="24292E"/>
          <w:sz w:val="20"/>
          <w:szCs w:val="20"/>
        </w:rPr>
        <w:t>. Gi</w:t>
      </w:r>
      <w:r w:rsidR="00A91880">
        <w:rPr>
          <w:rFonts w:eastAsia="Times New Roman" w:cstheme="minorHAnsi"/>
          <w:color w:val="24292E"/>
          <w:sz w:val="20"/>
          <w:szCs w:val="20"/>
        </w:rPr>
        <w:t>v</w:t>
      </w:r>
      <w:r w:rsidR="00B514DD">
        <w:rPr>
          <w:rFonts w:eastAsia="Times New Roman" w:cstheme="minorHAnsi"/>
          <w:color w:val="24292E"/>
          <w:sz w:val="20"/>
          <w:szCs w:val="20"/>
        </w:rPr>
        <w:t>en these values and the</w:t>
      </w:r>
      <w:r w:rsidR="003A64D3">
        <w:rPr>
          <w:rFonts w:eastAsia="Times New Roman" w:cstheme="minorHAnsi"/>
          <w:color w:val="24292E"/>
          <w:sz w:val="20"/>
          <w:szCs w:val="20"/>
        </w:rPr>
        <w:t xml:space="preserve"> </w:t>
      </w:r>
      <w:r w:rsidR="0065586E">
        <w:rPr>
          <w:rFonts w:eastAsia="Times New Roman" w:cstheme="minorHAnsi"/>
          <w:color w:val="24292E"/>
          <w:sz w:val="20"/>
          <w:szCs w:val="20"/>
        </w:rPr>
        <w:t>diagrams' linear regression</w:t>
      </w:r>
      <w:r w:rsidR="00B514DD">
        <w:rPr>
          <w:rFonts w:eastAsia="Times New Roman" w:cstheme="minorHAnsi"/>
          <w:color w:val="24292E"/>
          <w:sz w:val="20"/>
          <w:szCs w:val="20"/>
        </w:rPr>
        <w:t>, we can see that</w:t>
      </w:r>
      <w:r w:rsidR="00DE0645">
        <w:rPr>
          <w:rFonts w:eastAsia="Times New Roman" w:cstheme="minorHAnsi"/>
          <w:color w:val="24292E"/>
          <w:sz w:val="20"/>
          <w:szCs w:val="20"/>
        </w:rPr>
        <w:t>, in general, as</w:t>
      </w:r>
      <w:r w:rsidR="00BB7E82">
        <w:rPr>
          <w:rFonts w:eastAsia="Times New Roman" w:cstheme="minorHAnsi"/>
          <w:color w:val="24292E"/>
          <w:sz w:val="20"/>
          <w:szCs w:val="20"/>
        </w:rPr>
        <w:t xml:space="preserve"> the</w:t>
      </w:r>
      <w:r w:rsidR="00DE0645">
        <w:rPr>
          <w:rFonts w:eastAsia="Times New Roman" w:cstheme="minorHAnsi"/>
          <w:color w:val="24292E"/>
          <w:sz w:val="20"/>
          <w:szCs w:val="20"/>
        </w:rPr>
        <w:t xml:space="preserve"> pover</w:t>
      </w:r>
      <w:r w:rsidR="003A64D3">
        <w:rPr>
          <w:rFonts w:eastAsia="Times New Roman" w:cstheme="minorHAnsi"/>
          <w:color w:val="24292E"/>
          <w:sz w:val="20"/>
          <w:szCs w:val="20"/>
        </w:rPr>
        <w:t>t</w:t>
      </w:r>
      <w:r w:rsidR="00DE0645">
        <w:rPr>
          <w:rFonts w:eastAsia="Times New Roman" w:cstheme="minorHAnsi"/>
          <w:color w:val="24292E"/>
          <w:sz w:val="20"/>
          <w:szCs w:val="20"/>
        </w:rPr>
        <w:t>y rate goes up, crime rate also goes up.</w:t>
      </w:r>
    </w:p>
    <w:p w14:paraId="06451558" w14:textId="4A9AFB53" w:rsidR="008F4EF7" w:rsidRDefault="008F4EF7" w:rsidP="0046609D">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 xml:space="preserve">Now, we want to examine what happens specifically in Oak Park. The diagram below illustrates </w:t>
      </w:r>
      <w:r w:rsidR="00497C0C">
        <w:rPr>
          <w:rFonts w:eastAsia="Times New Roman" w:cstheme="minorHAnsi"/>
          <w:color w:val="24292E"/>
          <w:sz w:val="20"/>
          <w:szCs w:val="20"/>
        </w:rPr>
        <w:t xml:space="preserve">the </w:t>
      </w:r>
      <w:r w:rsidR="005205B3">
        <w:rPr>
          <w:rFonts w:eastAsia="Times New Roman" w:cstheme="minorHAnsi"/>
          <w:color w:val="24292E"/>
          <w:sz w:val="20"/>
          <w:szCs w:val="20"/>
        </w:rPr>
        <w:t>Crime Rate versus Poverty Rate over 2014-2017 in Oak Park.</w:t>
      </w:r>
    </w:p>
    <w:p w14:paraId="546A0E07" w14:textId="1F50B7FC" w:rsidR="00BB7E82" w:rsidRDefault="008C4477" w:rsidP="005205B3">
      <w:pPr>
        <w:rPr>
          <w:rFonts w:cstheme="minorHAnsi"/>
          <w:sz w:val="20"/>
          <w:szCs w:val="20"/>
        </w:rPr>
      </w:pPr>
      <w:r>
        <w:rPr>
          <w:rFonts w:cstheme="minorHAnsi"/>
          <w:noProof/>
          <w:sz w:val="20"/>
          <w:szCs w:val="20"/>
        </w:rPr>
        <w:drawing>
          <wp:inline distT="0" distB="0" distL="0" distR="0" wp14:anchorId="76AEFA43" wp14:editId="1564DA30">
            <wp:extent cx="5487650" cy="3658433"/>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vp_oakpark_20142018.png"/>
                    <pic:cNvPicPr/>
                  </pic:nvPicPr>
                  <pic:blipFill>
                    <a:blip r:embed="rId25">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5CB1815" w14:textId="79E4AA66" w:rsidR="00497C0C" w:rsidRDefault="00497C0C" w:rsidP="005205B3">
      <w:pPr>
        <w:rPr>
          <w:rFonts w:cstheme="minorHAnsi"/>
          <w:sz w:val="20"/>
          <w:szCs w:val="20"/>
        </w:rPr>
      </w:pPr>
      <w:r>
        <w:rPr>
          <w:rFonts w:cstheme="minorHAnsi"/>
          <w:sz w:val="20"/>
          <w:szCs w:val="20"/>
        </w:rPr>
        <w:t xml:space="preserve">p-value </w:t>
      </w:r>
      <w:r w:rsidR="00E325BD">
        <w:rPr>
          <w:rFonts w:cstheme="minorHAnsi"/>
          <w:sz w:val="20"/>
          <w:szCs w:val="20"/>
        </w:rPr>
        <w:t>= 0.23</w:t>
      </w:r>
    </w:p>
    <w:p w14:paraId="725BB2DA" w14:textId="1DF4C562" w:rsidR="00E325BD" w:rsidRDefault="00E325BD" w:rsidP="005205B3">
      <w:pPr>
        <w:rPr>
          <w:rFonts w:cstheme="minorHAnsi"/>
          <w:sz w:val="20"/>
          <w:szCs w:val="20"/>
        </w:rPr>
      </w:pPr>
      <w:r>
        <w:rPr>
          <w:rFonts w:cstheme="minorHAnsi"/>
          <w:sz w:val="20"/>
          <w:szCs w:val="20"/>
        </w:rPr>
        <w:t>r**2 value = 0.16</w:t>
      </w:r>
    </w:p>
    <w:p w14:paraId="29C1DD7B" w14:textId="74432731" w:rsidR="00151E0D" w:rsidRDefault="00151E0D" w:rsidP="005205B3">
      <w:pPr>
        <w:rPr>
          <w:rFonts w:cstheme="minorHAnsi"/>
          <w:sz w:val="20"/>
          <w:szCs w:val="20"/>
        </w:rPr>
      </w:pPr>
      <w:r>
        <w:rPr>
          <w:rFonts w:cstheme="minorHAnsi"/>
          <w:sz w:val="20"/>
          <w:szCs w:val="20"/>
        </w:rPr>
        <w:t>This diagram show</w:t>
      </w:r>
      <w:r w:rsidR="00497C0C">
        <w:rPr>
          <w:rFonts w:cstheme="minorHAnsi"/>
          <w:sz w:val="20"/>
          <w:szCs w:val="20"/>
        </w:rPr>
        <w:t>s</w:t>
      </w:r>
      <w:r>
        <w:rPr>
          <w:rFonts w:cstheme="minorHAnsi"/>
          <w:sz w:val="20"/>
          <w:szCs w:val="20"/>
        </w:rPr>
        <w:t xml:space="preserve"> that Oak Park bucks the trend in Sa</w:t>
      </w:r>
      <w:r w:rsidR="00497C0C">
        <w:rPr>
          <w:rFonts w:cstheme="minorHAnsi"/>
          <w:sz w:val="20"/>
          <w:szCs w:val="20"/>
        </w:rPr>
        <w:t>cramento County as a whole as the Crime Rate goes down as the Poverty Rate goes up.</w:t>
      </w:r>
    </w:p>
    <w:p w14:paraId="4F4378F6" w14:textId="6A846070" w:rsidR="000850A1" w:rsidRDefault="000850A1">
      <w:pPr>
        <w:rPr>
          <w:rFonts w:cstheme="minorHAnsi"/>
          <w:sz w:val="20"/>
          <w:szCs w:val="20"/>
        </w:rPr>
      </w:pPr>
      <w:r>
        <w:rPr>
          <w:rFonts w:cstheme="minorHAnsi"/>
          <w:sz w:val="20"/>
          <w:szCs w:val="20"/>
        </w:rPr>
        <w:br w:type="page"/>
      </w:r>
    </w:p>
    <w:p w14:paraId="7374982E" w14:textId="77777777" w:rsidR="000850A1" w:rsidRPr="003729B9" w:rsidRDefault="000850A1" w:rsidP="005205B3">
      <w:pPr>
        <w:rPr>
          <w:rFonts w:eastAsia="Times New Roman" w:cstheme="minorHAnsi"/>
          <w:color w:val="000000"/>
          <w:sz w:val="20"/>
          <w:szCs w:val="20"/>
        </w:rPr>
      </w:pPr>
    </w:p>
    <w:p w14:paraId="5B98FB06" w14:textId="56D9B207" w:rsidR="00FD3A93" w:rsidRDefault="003F548A" w:rsidP="005655D4">
      <w:pPr>
        <w:rPr>
          <w:rFonts w:eastAsia="Times New Roman" w:cstheme="minorHAnsi"/>
          <w:color w:val="24292E"/>
          <w:sz w:val="20"/>
          <w:szCs w:val="20"/>
        </w:rPr>
      </w:pPr>
      <w:r>
        <w:rPr>
          <w:rFonts w:eastAsia="Times New Roman" w:cstheme="minorHAnsi"/>
          <w:color w:val="24292E"/>
          <w:sz w:val="20"/>
          <w:szCs w:val="20"/>
        </w:rPr>
        <w:t>The next question is:</w:t>
      </w:r>
    </w:p>
    <w:p w14:paraId="788F9E04" w14:textId="05EFA1F9" w:rsidR="003F548A" w:rsidRPr="00FD5B3C" w:rsidRDefault="003F548A" w:rsidP="00FD5B3C">
      <w:pPr>
        <w:pStyle w:val="ListParagraph"/>
        <w:numPr>
          <w:ilvl w:val="0"/>
          <w:numId w:val="15"/>
        </w:numPr>
        <w:rPr>
          <w:rFonts w:eastAsia="Times New Roman" w:cstheme="minorHAnsi"/>
          <w:color w:val="000000"/>
          <w:sz w:val="20"/>
          <w:szCs w:val="20"/>
        </w:rPr>
      </w:pPr>
      <w:r w:rsidRPr="00FD5B3C">
        <w:rPr>
          <w:rFonts w:eastAsia="Times New Roman" w:cstheme="minorHAnsi"/>
          <w:color w:val="24292E"/>
          <w:sz w:val="20"/>
          <w:szCs w:val="20"/>
        </w:rPr>
        <w:t>What are the overall personal crimes versus home price</w:t>
      </w:r>
      <w:r w:rsidR="00625EAE">
        <w:rPr>
          <w:rFonts w:eastAsia="Times New Roman" w:cstheme="minorHAnsi"/>
          <w:color w:val="24292E"/>
          <w:sz w:val="20"/>
          <w:szCs w:val="20"/>
        </w:rPr>
        <w:t>s</w:t>
      </w:r>
      <w:r w:rsidRPr="00FD5B3C">
        <w:rPr>
          <w:rFonts w:eastAsia="Times New Roman" w:cstheme="minorHAnsi"/>
          <w:color w:val="24292E"/>
          <w:sz w:val="20"/>
          <w:szCs w:val="20"/>
        </w:rPr>
        <w:t xml:space="preserve"> for Sacramento Cou</w:t>
      </w:r>
      <w:r w:rsidR="00625EAE">
        <w:rPr>
          <w:rFonts w:eastAsia="Times New Roman" w:cstheme="minorHAnsi"/>
          <w:color w:val="24292E"/>
          <w:sz w:val="20"/>
          <w:szCs w:val="20"/>
        </w:rPr>
        <w:t>n</w:t>
      </w:r>
      <w:r w:rsidRPr="00FD5B3C">
        <w:rPr>
          <w:rFonts w:eastAsia="Times New Roman" w:cstheme="minorHAnsi"/>
          <w:color w:val="24292E"/>
          <w:sz w:val="20"/>
          <w:szCs w:val="20"/>
        </w:rPr>
        <w:t>ty for 2014-2028?</w:t>
      </w:r>
    </w:p>
    <w:p w14:paraId="2BF607D7" w14:textId="15B01C28" w:rsidR="00001FAB" w:rsidRPr="00001FAB" w:rsidRDefault="00001FAB" w:rsidP="00001FAB">
      <w:pPr>
        <w:shd w:val="clear" w:color="auto" w:fill="FFFFFF"/>
        <w:spacing w:before="60" w:after="100" w:afterAutospacing="1" w:line="240" w:lineRule="auto"/>
        <w:rPr>
          <w:rFonts w:eastAsia="Times New Roman" w:cstheme="minorHAnsi"/>
          <w:color w:val="24292E"/>
          <w:sz w:val="20"/>
          <w:szCs w:val="20"/>
        </w:rPr>
      </w:pPr>
      <w:r w:rsidRPr="00001FAB">
        <w:rPr>
          <w:rFonts w:eastAsia="Times New Roman" w:cstheme="minorHAnsi"/>
          <w:color w:val="24292E"/>
          <w:sz w:val="20"/>
          <w:szCs w:val="20"/>
        </w:rPr>
        <w:t xml:space="preserve">Using the data without the crime rate outlier, we </w:t>
      </w:r>
      <w:r w:rsidR="006924B2">
        <w:rPr>
          <w:rFonts w:eastAsia="Times New Roman" w:cstheme="minorHAnsi"/>
          <w:color w:val="24292E"/>
          <w:sz w:val="20"/>
          <w:szCs w:val="20"/>
        </w:rPr>
        <w:t>create</w:t>
      </w:r>
      <w:r w:rsidRPr="00001FAB">
        <w:rPr>
          <w:rFonts w:eastAsia="Times New Roman" w:cstheme="minorHAnsi"/>
          <w:color w:val="24292E"/>
          <w:sz w:val="20"/>
          <w:szCs w:val="20"/>
        </w:rPr>
        <w:t xml:space="preserve"> scatter plots for </w:t>
      </w:r>
      <w:r w:rsidR="00714A39">
        <w:rPr>
          <w:rFonts w:eastAsia="Times New Roman" w:cstheme="minorHAnsi"/>
          <w:color w:val="24292E"/>
          <w:sz w:val="20"/>
          <w:szCs w:val="20"/>
        </w:rPr>
        <w:t>Median Home Value</w:t>
      </w:r>
      <w:r w:rsidRPr="00001FAB">
        <w:rPr>
          <w:rFonts w:eastAsia="Times New Roman" w:cstheme="minorHAnsi"/>
          <w:color w:val="24292E"/>
          <w:sz w:val="20"/>
          <w:szCs w:val="20"/>
        </w:rPr>
        <w:t xml:space="preserve"> versus Crime Rate for 2014-2018. All of the graphs are shown below with their p-value and r**2 value. We provide further analysis after the charts. The expectation is that as the </w:t>
      </w:r>
      <w:r w:rsidR="00417D61">
        <w:rPr>
          <w:rFonts w:eastAsia="Times New Roman" w:cstheme="minorHAnsi"/>
          <w:color w:val="24292E"/>
          <w:sz w:val="20"/>
          <w:szCs w:val="20"/>
        </w:rPr>
        <w:t>Median Home Value</w:t>
      </w:r>
      <w:r w:rsidRPr="00001FAB">
        <w:rPr>
          <w:rFonts w:eastAsia="Times New Roman" w:cstheme="minorHAnsi"/>
          <w:color w:val="24292E"/>
          <w:sz w:val="20"/>
          <w:szCs w:val="20"/>
        </w:rPr>
        <w:t xml:space="preserve"> goes up, the crime rate goes </w:t>
      </w:r>
      <w:r w:rsidR="00417D61">
        <w:rPr>
          <w:rFonts w:eastAsia="Times New Roman" w:cstheme="minorHAnsi"/>
          <w:color w:val="24292E"/>
          <w:sz w:val="20"/>
          <w:szCs w:val="20"/>
        </w:rPr>
        <w:t>down</w:t>
      </w:r>
      <w:r w:rsidRPr="00001FAB">
        <w:rPr>
          <w:rFonts w:eastAsia="Times New Roman" w:cstheme="minorHAnsi"/>
          <w:color w:val="24292E"/>
          <w:sz w:val="20"/>
          <w:szCs w:val="20"/>
        </w:rPr>
        <w:t>.</w:t>
      </w:r>
    </w:p>
    <w:p w14:paraId="38CD1C7B" w14:textId="77777777" w:rsidR="00B321CC" w:rsidRDefault="00B321CC"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drawing>
          <wp:inline distT="0" distB="0" distL="0" distR="0" wp14:anchorId="4C5875C0" wp14:editId="178021D3">
            <wp:extent cx="5487650" cy="3658433"/>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vh2014.png"/>
                    <pic:cNvPicPr/>
                  </pic:nvPicPr>
                  <pic:blipFill>
                    <a:blip r:embed="rId2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E6F2B36" w14:textId="299E4BC2"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625EAE">
        <w:rPr>
          <w:rFonts w:eastAsia="Times New Roman" w:cstheme="minorHAnsi"/>
          <w:color w:val="24292E"/>
          <w:sz w:val="20"/>
          <w:szCs w:val="20"/>
        </w:rPr>
        <w:t>0</w:t>
      </w:r>
    </w:p>
    <w:p w14:paraId="29D98811" w14:textId="79210A3B" w:rsidR="00AB114A" w:rsidRPr="003729B9"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625EAE">
        <w:rPr>
          <w:rFonts w:eastAsia="Times New Roman" w:cstheme="minorHAnsi"/>
          <w:color w:val="24292E"/>
          <w:sz w:val="20"/>
          <w:szCs w:val="20"/>
        </w:rPr>
        <w:t>17</w:t>
      </w:r>
    </w:p>
    <w:p w14:paraId="03DF7620" w14:textId="46167493" w:rsidR="00B321CC" w:rsidRPr="003729B9" w:rsidRDefault="00B321CC" w:rsidP="00AB114A">
      <w:pPr>
        <w:rPr>
          <w:rFonts w:eastAsia="Times New Roman" w:cstheme="minorHAnsi"/>
          <w:color w:val="000000"/>
          <w:sz w:val="20"/>
          <w:szCs w:val="20"/>
        </w:rPr>
      </w:pPr>
      <w:r>
        <w:rPr>
          <w:rFonts w:eastAsia="Times New Roman" w:cstheme="minorHAnsi"/>
          <w:noProof/>
          <w:color w:val="000000"/>
          <w:sz w:val="20"/>
          <w:szCs w:val="20"/>
        </w:rPr>
        <w:lastRenderedPageBreak/>
        <w:drawing>
          <wp:inline distT="0" distB="0" distL="0" distR="0" wp14:anchorId="6682FB46" wp14:editId="2D8494D9">
            <wp:extent cx="5487650" cy="3658433"/>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vh2015.png"/>
                    <pic:cNvPicPr/>
                  </pic:nvPicPr>
                  <pic:blipFill>
                    <a:blip r:embed="rId2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22CA05FC" w14:textId="7D819E1C"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625EAE">
        <w:rPr>
          <w:rFonts w:eastAsia="Times New Roman" w:cstheme="minorHAnsi"/>
          <w:color w:val="24292E"/>
          <w:sz w:val="20"/>
          <w:szCs w:val="20"/>
        </w:rPr>
        <w:t>1</w:t>
      </w:r>
    </w:p>
    <w:p w14:paraId="3B545F2D" w14:textId="701D1F42" w:rsidR="00AB114A" w:rsidRPr="003729B9"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625EAE">
        <w:rPr>
          <w:rFonts w:eastAsia="Times New Roman" w:cstheme="minorHAnsi"/>
          <w:color w:val="24292E"/>
          <w:sz w:val="20"/>
          <w:szCs w:val="20"/>
        </w:rPr>
        <w:t>13</w:t>
      </w:r>
    </w:p>
    <w:p w14:paraId="3F28E6B8" w14:textId="40F7A75F" w:rsidR="00B321CC" w:rsidRDefault="00227E8D"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drawing>
          <wp:inline distT="0" distB="0" distL="0" distR="0" wp14:anchorId="77DCBC67" wp14:editId="0D87E482">
            <wp:extent cx="5487650" cy="3658433"/>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vh2016.png"/>
                    <pic:cNvPicPr/>
                  </pic:nvPicPr>
                  <pic:blipFill>
                    <a:blip r:embed="rId2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9A557CD" w14:textId="524F16C2"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0.01</w:t>
      </w:r>
    </w:p>
    <w:p w14:paraId="7726225E" w14:textId="1CB8869F" w:rsidR="00AB114A" w:rsidRPr="003729B9"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0.1</w:t>
      </w:r>
      <w:r w:rsidR="00625EAE">
        <w:rPr>
          <w:rFonts w:eastAsia="Times New Roman" w:cstheme="minorHAnsi"/>
          <w:color w:val="24292E"/>
          <w:sz w:val="20"/>
          <w:szCs w:val="20"/>
        </w:rPr>
        <w:t>5</w:t>
      </w:r>
    </w:p>
    <w:p w14:paraId="4A1D374C" w14:textId="5DFDCBD6" w:rsidR="00227E8D" w:rsidRDefault="00227E8D"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noProof/>
          <w:color w:val="24292E"/>
          <w:sz w:val="20"/>
          <w:szCs w:val="20"/>
        </w:rPr>
        <w:lastRenderedPageBreak/>
        <w:drawing>
          <wp:inline distT="0" distB="0" distL="0" distR="0" wp14:anchorId="6C81B61E" wp14:editId="5E768C89">
            <wp:extent cx="5487650" cy="3658433"/>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vh2017.png"/>
                    <pic:cNvPicPr/>
                  </pic:nvPicPr>
                  <pic:blipFill>
                    <a:blip r:embed="rId29">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0CC9CCA7" w14:textId="3155F823"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625EAE">
        <w:rPr>
          <w:rFonts w:eastAsia="Times New Roman" w:cstheme="minorHAnsi"/>
          <w:color w:val="24292E"/>
          <w:sz w:val="20"/>
          <w:szCs w:val="20"/>
        </w:rPr>
        <w:t>1</w:t>
      </w:r>
    </w:p>
    <w:p w14:paraId="34BCE08F" w14:textId="37C2704A" w:rsidR="00AB114A" w:rsidRPr="003729B9"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625EAE">
        <w:rPr>
          <w:rFonts w:eastAsia="Times New Roman" w:cstheme="minorHAnsi"/>
          <w:color w:val="24292E"/>
          <w:sz w:val="20"/>
          <w:szCs w:val="20"/>
        </w:rPr>
        <w:t>13</w:t>
      </w:r>
    </w:p>
    <w:p w14:paraId="13252CCA" w14:textId="0A1BA4C0" w:rsidR="00227E8D" w:rsidRPr="003729B9" w:rsidRDefault="00227E8D" w:rsidP="00AB114A">
      <w:pPr>
        <w:rPr>
          <w:rFonts w:eastAsia="Times New Roman" w:cstheme="minorHAnsi"/>
          <w:color w:val="000000"/>
          <w:sz w:val="20"/>
          <w:szCs w:val="20"/>
        </w:rPr>
      </w:pPr>
      <w:r>
        <w:rPr>
          <w:rFonts w:eastAsia="Times New Roman" w:cstheme="minorHAnsi"/>
          <w:noProof/>
          <w:color w:val="000000"/>
          <w:sz w:val="20"/>
          <w:szCs w:val="20"/>
        </w:rPr>
        <w:drawing>
          <wp:inline distT="0" distB="0" distL="0" distR="0" wp14:anchorId="618C0415" wp14:editId="3C6AE91D">
            <wp:extent cx="5487650" cy="3658433"/>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vh2018.png"/>
                    <pic:cNvPicPr/>
                  </pic:nvPicPr>
                  <pic:blipFill>
                    <a:blip r:embed="rId30">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6DF6EFD5" w14:textId="0F1666E3" w:rsidR="00625EAE"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p-value = 0.0</w:t>
      </w:r>
      <w:r w:rsidR="00625EAE">
        <w:rPr>
          <w:rFonts w:eastAsia="Times New Roman" w:cstheme="minorHAnsi"/>
          <w:color w:val="24292E"/>
          <w:sz w:val="20"/>
          <w:szCs w:val="20"/>
        </w:rPr>
        <w:t>0</w:t>
      </w:r>
    </w:p>
    <w:p w14:paraId="6C18DE81" w14:textId="4CBD629D"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r**2 value = 0.</w:t>
      </w:r>
      <w:r w:rsidR="00625EAE">
        <w:rPr>
          <w:rFonts w:eastAsia="Times New Roman" w:cstheme="minorHAnsi"/>
          <w:color w:val="24292E"/>
          <w:sz w:val="20"/>
          <w:szCs w:val="20"/>
        </w:rPr>
        <w:t>17</w:t>
      </w:r>
    </w:p>
    <w:p w14:paraId="111CF633" w14:textId="5BB06F8B"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lastRenderedPageBreak/>
        <w:t>Note: the average p-value is 0.0</w:t>
      </w:r>
      <w:r w:rsidR="00625EAE">
        <w:rPr>
          <w:rFonts w:eastAsia="Times New Roman" w:cstheme="minorHAnsi"/>
          <w:color w:val="24292E"/>
          <w:sz w:val="20"/>
          <w:szCs w:val="20"/>
        </w:rPr>
        <w:t>1</w:t>
      </w:r>
      <w:r>
        <w:rPr>
          <w:rFonts w:eastAsia="Times New Roman" w:cstheme="minorHAnsi"/>
          <w:color w:val="24292E"/>
          <w:sz w:val="20"/>
          <w:szCs w:val="20"/>
        </w:rPr>
        <w:t xml:space="preserve"> and the average r**2 value is 0.1</w:t>
      </w:r>
      <w:r w:rsidR="00625EAE">
        <w:rPr>
          <w:rFonts w:eastAsia="Times New Roman" w:cstheme="minorHAnsi"/>
          <w:color w:val="24292E"/>
          <w:sz w:val="20"/>
          <w:szCs w:val="20"/>
        </w:rPr>
        <w:t>5</w:t>
      </w:r>
      <w:r>
        <w:rPr>
          <w:rFonts w:eastAsia="Times New Roman" w:cstheme="minorHAnsi"/>
          <w:color w:val="24292E"/>
          <w:sz w:val="20"/>
          <w:szCs w:val="20"/>
        </w:rPr>
        <w:t xml:space="preserve">. </w:t>
      </w:r>
      <w:r w:rsidR="00414719">
        <w:rPr>
          <w:rFonts w:eastAsia="Times New Roman" w:cstheme="minorHAnsi"/>
          <w:color w:val="24292E"/>
          <w:sz w:val="20"/>
          <w:szCs w:val="20"/>
        </w:rPr>
        <w:t>Given these values and the diagrams' linear regression</w:t>
      </w:r>
      <w:r>
        <w:rPr>
          <w:rFonts w:eastAsia="Times New Roman" w:cstheme="minorHAnsi"/>
          <w:color w:val="24292E"/>
          <w:sz w:val="20"/>
          <w:szCs w:val="20"/>
        </w:rPr>
        <w:t xml:space="preserve">, we can see that, in general, as </w:t>
      </w:r>
      <w:r w:rsidR="00625EAE">
        <w:rPr>
          <w:rFonts w:eastAsia="Times New Roman" w:cstheme="minorHAnsi"/>
          <w:color w:val="24292E"/>
          <w:sz w:val="20"/>
          <w:szCs w:val="20"/>
        </w:rPr>
        <w:t>Median Home Price goes</w:t>
      </w:r>
      <w:r>
        <w:rPr>
          <w:rFonts w:eastAsia="Times New Roman" w:cstheme="minorHAnsi"/>
          <w:color w:val="24292E"/>
          <w:sz w:val="20"/>
          <w:szCs w:val="20"/>
        </w:rPr>
        <w:t xml:space="preserve"> up, crime rate goes </w:t>
      </w:r>
      <w:r w:rsidR="00625EAE">
        <w:rPr>
          <w:rFonts w:eastAsia="Times New Roman" w:cstheme="minorHAnsi"/>
          <w:color w:val="24292E"/>
          <w:sz w:val="20"/>
          <w:szCs w:val="20"/>
        </w:rPr>
        <w:t>down</w:t>
      </w:r>
      <w:r>
        <w:rPr>
          <w:rFonts w:eastAsia="Times New Roman" w:cstheme="minorHAnsi"/>
          <w:color w:val="24292E"/>
          <w:sz w:val="20"/>
          <w:szCs w:val="20"/>
        </w:rPr>
        <w:t>.</w:t>
      </w:r>
    </w:p>
    <w:p w14:paraId="1F1DB568" w14:textId="77777777" w:rsidR="00AB114A" w:rsidRDefault="00AB114A" w:rsidP="00AB114A">
      <w:pPr>
        <w:shd w:val="clear" w:color="auto" w:fill="FFFFFF"/>
        <w:spacing w:before="60" w:after="100" w:afterAutospacing="1" w:line="240" w:lineRule="auto"/>
        <w:rPr>
          <w:rFonts w:eastAsia="Times New Roman" w:cstheme="minorHAnsi"/>
          <w:color w:val="24292E"/>
          <w:sz w:val="20"/>
          <w:szCs w:val="20"/>
        </w:rPr>
      </w:pPr>
      <w:r>
        <w:rPr>
          <w:rFonts w:eastAsia="Times New Roman" w:cstheme="minorHAnsi"/>
          <w:color w:val="24292E"/>
          <w:sz w:val="20"/>
          <w:szCs w:val="20"/>
        </w:rPr>
        <w:t>Now, we want to examine what happens specifically in Oak Park. The diagram below illustrates the Crime Rate versus Poverty Rate over 2014-2017 in Oak Park.</w:t>
      </w:r>
    </w:p>
    <w:p w14:paraId="0889DC10" w14:textId="514143CB" w:rsidR="00414719" w:rsidRDefault="00355C86" w:rsidP="00AB114A">
      <w:pPr>
        <w:rPr>
          <w:rFonts w:cstheme="minorHAnsi"/>
          <w:sz w:val="20"/>
          <w:szCs w:val="20"/>
        </w:rPr>
      </w:pPr>
      <w:r>
        <w:rPr>
          <w:rFonts w:cstheme="minorHAnsi"/>
          <w:noProof/>
          <w:sz w:val="20"/>
          <w:szCs w:val="20"/>
        </w:rPr>
        <w:drawing>
          <wp:inline distT="0" distB="0" distL="0" distR="0" wp14:anchorId="4FD2916C" wp14:editId="4EC422D0">
            <wp:extent cx="5487650" cy="3658433"/>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vh_oakpark_20142018.png"/>
                    <pic:cNvPicPr/>
                  </pic:nvPicPr>
                  <pic:blipFill>
                    <a:blip r:embed="rId31">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112E189" w14:textId="56307A31" w:rsidR="00AB114A" w:rsidRDefault="00AB114A" w:rsidP="00AB114A">
      <w:pPr>
        <w:rPr>
          <w:rFonts w:cstheme="minorHAnsi"/>
          <w:sz w:val="20"/>
          <w:szCs w:val="20"/>
        </w:rPr>
      </w:pPr>
      <w:r>
        <w:rPr>
          <w:rFonts w:cstheme="minorHAnsi"/>
          <w:sz w:val="20"/>
          <w:szCs w:val="20"/>
        </w:rPr>
        <w:t>p-value = 0.</w:t>
      </w:r>
      <w:r w:rsidR="00625EAE">
        <w:rPr>
          <w:rFonts w:cstheme="minorHAnsi"/>
          <w:sz w:val="20"/>
          <w:szCs w:val="20"/>
        </w:rPr>
        <w:t>03</w:t>
      </w:r>
    </w:p>
    <w:p w14:paraId="1C631000" w14:textId="126F832E" w:rsidR="00AB114A" w:rsidRDefault="00AB114A" w:rsidP="00AB114A">
      <w:pPr>
        <w:rPr>
          <w:rFonts w:cstheme="minorHAnsi"/>
          <w:sz w:val="20"/>
          <w:szCs w:val="20"/>
        </w:rPr>
      </w:pPr>
      <w:r>
        <w:rPr>
          <w:rFonts w:cstheme="minorHAnsi"/>
          <w:sz w:val="20"/>
          <w:szCs w:val="20"/>
        </w:rPr>
        <w:t>r**2 value = 0.</w:t>
      </w:r>
      <w:r w:rsidR="00625EAE">
        <w:rPr>
          <w:rFonts w:cstheme="minorHAnsi"/>
          <w:sz w:val="20"/>
          <w:szCs w:val="20"/>
        </w:rPr>
        <w:t>46</w:t>
      </w:r>
    </w:p>
    <w:p w14:paraId="5DCBC20B" w14:textId="77777777" w:rsidR="00355C86" w:rsidRDefault="00625EAE" w:rsidP="005655D4">
      <w:pPr>
        <w:rPr>
          <w:rFonts w:cstheme="minorHAnsi"/>
          <w:sz w:val="20"/>
          <w:szCs w:val="20"/>
        </w:rPr>
      </w:pPr>
      <w:r>
        <w:rPr>
          <w:rFonts w:cstheme="minorHAnsi"/>
          <w:sz w:val="20"/>
          <w:szCs w:val="20"/>
        </w:rPr>
        <w:t>The Oak Park diagram shows that Oak Park follows the overall trend of rising Median Home Values equating to lower crime rates.</w:t>
      </w:r>
    </w:p>
    <w:p w14:paraId="62DC879F" w14:textId="77777777" w:rsidR="00355C86" w:rsidRDefault="00355C86" w:rsidP="005655D4">
      <w:pPr>
        <w:rPr>
          <w:rFonts w:cstheme="minorHAnsi"/>
          <w:sz w:val="20"/>
          <w:szCs w:val="20"/>
        </w:rPr>
      </w:pPr>
    </w:p>
    <w:p w14:paraId="1D978849" w14:textId="69FE7BB4" w:rsidR="001F5E88" w:rsidRDefault="00B95D99" w:rsidP="00355C86">
      <w:pPr>
        <w:pStyle w:val="Heading2"/>
      </w:pPr>
      <w:r>
        <w:t>Overall Analysis</w:t>
      </w:r>
    </w:p>
    <w:p w14:paraId="5A9EE76D" w14:textId="1378A3DB" w:rsidR="00B95D99" w:rsidRDefault="007C0D48" w:rsidP="005655D4">
      <w:pPr>
        <w:rPr>
          <w:rFonts w:cstheme="minorHAnsi"/>
          <w:sz w:val="20"/>
          <w:szCs w:val="20"/>
        </w:rPr>
      </w:pPr>
      <w:r>
        <w:rPr>
          <w:rFonts w:cstheme="minorHAnsi"/>
          <w:sz w:val="20"/>
          <w:szCs w:val="20"/>
        </w:rPr>
        <w:t>We had a couple</w:t>
      </w:r>
      <w:r w:rsidR="00F95232">
        <w:rPr>
          <w:rFonts w:cstheme="minorHAnsi"/>
          <w:sz w:val="20"/>
          <w:szCs w:val="20"/>
        </w:rPr>
        <w:t xml:space="preserve"> of</w:t>
      </w:r>
      <w:r>
        <w:rPr>
          <w:rFonts w:cstheme="minorHAnsi"/>
          <w:sz w:val="20"/>
          <w:szCs w:val="20"/>
        </w:rPr>
        <w:t xml:space="preserve"> hypothes</w:t>
      </w:r>
      <w:r w:rsidR="00F95232">
        <w:rPr>
          <w:rFonts w:cstheme="minorHAnsi"/>
          <w:sz w:val="20"/>
          <w:szCs w:val="20"/>
        </w:rPr>
        <w:t>e</w:t>
      </w:r>
      <w:r>
        <w:rPr>
          <w:rFonts w:cstheme="minorHAnsi"/>
          <w:sz w:val="20"/>
          <w:szCs w:val="20"/>
        </w:rPr>
        <w:t>s:</w:t>
      </w:r>
      <w:r w:rsidR="00FE760F">
        <w:rPr>
          <w:rFonts w:cstheme="minorHAnsi"/>
          <w:sz w:val="20"/>
          <w:szCs w:val="20"/>
        </w:rPr>
        <w:t xml:space="preserve">  </w:t>
      </w:r>
    </w:p>
    <w:p w14:paraId="767AC9BB" w14:textId="42A30F9F" w:rsidR="00FE760F" w:rsidRDefault="00FE760F" w:rsidP="00FE760F">
      <w:pPr>
        <w:pStyle w:val="ListParagraph"/>
        <w:numPr>
          <w:ilvl w:val="0"/>
          <w:numId w:val="3"/>
        </w:numPr>
        <w:rPr>
          <w:rFonts w:cstheme="minorHAnsi"/>
          <w:sz w:val="20"/>
          <w:szCs w:val="20"/>
        </w:rPr>
      </w:pPr>
      <w:r>
        <w:rPr>
          <w:rFonts w:cstheme="minorHAnsi"/>
          <w:sz w:val="20"/>
          <w:szCs w:val="20"/>
        </w:rPr>
        <w:t xml:space="preserve">Rising Median Home Prices </w:t>
      </w:r>
      <w:r w:rsidR="00267212">
        <w:rPr>
          <w:rFonts w:cstheme="minorHAnsi"/>
          <w:sz w:val="20"/>
          <w:szCs w:val="20"/>
        </w:rPr>
        <w:t>correlates with</w:t>
      </w:r>
      <w:r>
        <w:rPr>
          <w:rFonts w:cstheme="minorHAnsi"/>
          <w:sz w:val="20"/>
          <w:szCs w:val="20"/>
        </w:rPr>
        <w:t xml:space="preserve"> </w:t>
      </w:r>
      <w:r w:rsidR="0029251A">
        <w:rPr>
          <w:rFonts w:cstheme="minorHAnsi"/>
          <w:sz w:val="20"/>
          <w:szCs w:val="20"/>
        </w:rPr>
        <w:t>L</w:t>
      </w:r>
      <w:r>
        <w:rPr>
          <w:rFonts w:cstheme="minorHAnsi"/>
          <w:sz w:val="20"/>
          <w:szCs w:val="20"/>
        </w:rPr>
        <w:t>ower Crime Rates</w:t>
      </w:r>
    </w:p>
    <w:p w14:paraId="29EE5E7A" w14:textId="4D10B332" w:rsidR="00FE760F" w:rsidRDefault="00F95232" w:rsidP="00FE760F">
      <w:pPr>
        <w:pStyle w:val="ListParagraph"/>
        <w:numPr>
          <w:ilvl w:val="0"/>
          <w:numId w:val="3"/>
        </w:numPr>
        <w:rPr>
          <w:rFonts w:cstheme="minorHAnsi"/>
          <w:sz w:val="20"/>
          <w:szCs w:val="20"/>
        </w:rPr>
      </w:pPr>
      <w:r>
        <w:rPr>
          <w:rFonts w:cstheme="minorHAnsi"/>
          <w:sz w:val="20"/>
          <w:szCs w:val="20"/>
        </w:rPr>
        <w:t xml:space="preserve">Rising Poverty Rates </w:t>
      </w:r>
      <w:r w:rsidR="00267212">
        <w:rPr>
          <w:rFonts w:cstheme="minorHAnsi"/>
          <w:sz w:val="20"/>
          <w:szCs w:val="20"/>
        </w:rPr>
        <w:t>correlates with</w:t>
      </w:r>
      <w:r w:rsidR="0029251A">
        <w:rPr>
          <w:rFonts w:cstheme="minorHAnsi"/>
          <w:sz w:val="20"/>
          <w:szCs w:val="20"/>
        </w:rPr>
        <w:t xml:space="preserve"> </w:t>
      </w:r>
      <w:r w:rsidR="005F2D7F">
        <w:rPr>
          <w:rFonts w:cstheme="minorHAnsi"/>
          <w:sz w:val="20"/>
          <w:szCs w:val="20"/>
        </w:rPr>
        <w:t>H</w:t>
      </w:r>
      <w:r w:rsidR="0029251A">
        <w:rPr>
          <w:rFonts w:cstheme="minorHAnsi"/>
          <w:sz w:val="20"/>
          <w:szCs w:val="20"/>
        </w:rPr>
        <w:t>igher Crime Rates</w:t>
      </w:r>
    </w:p>
    <w:p w14:paraId="33A6AA7F" w14:textId="11A7CDB2" w:rsidR="0029251A" w:rsidRDefault="005F2D7F" w:rsidP="0029251A">
      <w:pPr>
        <w:rPr>
          <w:rFonts w:cstheme="minorHAnsi"/>
          <w:sz w:val="20"/>
          <w:szCs w:val="20"/>
        </w:rPr>
      </w:pPr>
      <w:r>
        <w:rPr>
          <w:rFonts w:cstheme="minorHAnsi"/>
          <w:sz w:val="20"/>
          <w:szCs w:val="20"/>
        </w:rPr>
        <w:t xml:space="preserve">The data for Sacramento County overall </w:t>
      </w:r>
      <w:r w:rsidR="00D965C3">
        <w:rPr>
          <w:rFonts w:cstheme="minorHAnsi"/>
          <w:sz w:val="20"/>
          <w:szCs w:val="20"/>
        </w:rPr>
        <w:t xml:space="preserve">met these expectations. When we looked explicitly at Oak Park, </w:t>
      </w:r>
      <w:r w:rsidR="005F4F66">
        <w:rPr>
          <w:rFonts w:cstheme="minorHAnsi"/>
          <w:sz w:val="20"/>
          <w:szCs w:val="20"/>
        </w:rPr>
        <w:t>results</w:t>
      </w:r>
      <w:r w:rsidR="0049430A">
        <w:rPr>
          <w:rFonts w:cstheme="minorHAnsi"/>
          <w:sz w:val="20"/>
          <w:szCs w:val="20"/>
        </w:rPr>
        <w:t xml:space="preserve"> from</w:t>
      </w:r>
      <w:r w:rsidR="00D54E48">
        <w:rPr>
          <w:rFonts w:cstheme="minorHAnsi"/>
          <w:sz w:val="20"/>
          <w:szCs w:val="20"/>
        </w:rPr>
        <w:t xml:space="preserve"> </w:t>
      </w:r>
      <w:r w:rsidR="001E5DD3">
        <w:rPr>
          <w:rFonts w:cstheme="minorHAnsi"/>
          <w:sz w:val="20"/>
          <w:szCs w:val="20"/>
        </w:rPr>
        <w:t xml:space="preserve">the data </w:t>
      </w:r>
      <w:r w:rsidR="00D54E48">
        <w:rPr>
          <w:rFonts w:cstheme="minorHAnsi"/>
          <w:sz w:val="20"/>
          <w:szCs w:val="20"/>
        </w:rPr>
        <w:t>we</w:t>
      </w:r>
      <w:r w:rsidR="001E5DD3">
        <w:rPr>
          <w:rFonts w:cstheme="minorHAnsi"/>
          <w:sz w:val="20"/>
          <w:szCs w:val="20"/>
        </w:rPr>
        <w:t>re</w:t>
      </w:r>
      <w:r w:rsidR="00D54E48">
        <w:rPr>
          <w:rFonts w:cstheme="minorHAnsi"/>
          <w:sz w:val="20"/>
          <w:szCs w:val="20"/>
        </w:rPr>
        <w:t xml:space="preserve"> mixed.</w:t>
      </w:r>
      <w:r w:rsidR="001E5DD3">
        <w:rPr>
          <w:rFonts w:cstheme="minorHAnsi"/>
          <w:sz w:val="20"/>
          <w:szCs w:val="20"/>
        </w:rPr>
        <w:t xml:space="preserve"> Oak Park</w:t>
      </w:r>
      <w:r w:rsidR="00D54E48">
        <w:rPr>
          <w:rFonts w:cstheme="minorHAnsi"/>
          <w:sz w:val="20"/>
          <w:szCs w:val="20"/>
        </w:rPr>
        <w:t xml:space="preserve"> </w:t>
      </w:r>
      <w:r w:rsidR="00C7483C">
        <w:rPr>
          <w:rFonts w:cstheme="minorHAnsi"/>
          <w:sz w:val="20"/>
          <w:szCs w:val="20"/>
        </w:rPr>
        <w:t xml:space="preserve">had </w:t>
      </w:r>
      <w:r w:rsidR="000D7F96">
        <w:rPr>
          <w:rFonts w:cstheme="minorHAnsi"/>
          <w:sz w:val="20"/>
          <w:szCs w:val="20"/>
        </w:rPr>
        <w:t xml:space="preserve">a </w:t>
      </w:r>
      <w:r w:rsidR="007F50EB">
        <w:rPr>
          <w:rFonts w:cstheme="minorHAnsi"/>
          <w:sz w:val="20"/>
          <w:szCs w:val="20"/>
        </w:rPr>
        <w:t xml:space="preserve">lowering Crime Rate as Median House Price went up, as expected. Oak Park also had </w:t>
      </w:r>
      <w:r w:rsidR="000D7F96">
        <w:rPr>
          <w:rFonts w:cstheme="minorHAnsi"/>
          <w:sz w:val="20"/>
          <w:szCs w:val="20"/>
        </w:rPr>
        <w:t xml:space="preserve">a </w:t>
      </w:r>
      <w:r w:rsidR="00AF1005">
        <w:rPr>
          <w:rFonts w:cstheme="minorHAnsi"/>
          <w:sz w:val="20"/>
          <w:szCs w:val="20"/>
        </w:rPr>
        <w:t xml:space="preserve">lowering </w:t>
      </w:r>
      <w:r w:rsidR="000D7F96">
        <w:rPr>
          <w:rFonts w:cstheme="minorHAnsi"/>
          <w:sz w:val="20"/>
          <w:szCs w:val="20"/>
        </w:rPr>
        <w:t xml:space="preserve">Crime Rate as </w:t>
      </w:r>
      <w:r w:rsidR="00E02004">
        <w:rPr>
          <w:rFonts w:cstheme="minorHAnsi"/>
          <w:sz w:val="20"/>
          <w:szCs w:val="20"/>
        </w:rPr>
        <w:t>the Poverty Rate went up.</w:t>
      </w:r>
      <w:r w:rsidR="00CF7808">
        <w:rPr>
          <w:rFonts w:cstheme="minorHAnsi"/>
          <w:sz w:val="20"/>
          <w:szCs w:val="20"/>
        </w:rPr>
        <w:t xml:space="preserve"> More research into Oak Park is needed to </w:t>
      </w:r>
      <w:r w:rsidR="005B4CA7">
        <w:rPr>
          <w:rFonts w:cstheme="minorHAnsi"/>
          <w:sz w:val="20"/>
          <w:szCs w:val="20"/>
        </w:rPr>
        <w:t>understand the discrepancy better</w:t>
      </w:r>
      <w:r w:rsidR="00CF7808">
        <w:rPr>
          <w:rFonts w:cstheme="minorHAnsi"/>
          <w:sz w:val="20"/>
          <w:szCs w:val="20"/>
        </w:rPr>
        <w:t>.</w:t>
      </w:r>
    </w:p>
    <w:p w14:paraId="6C3A7577" w14:textId="77777777" w:rsidR="00CF7808" w:rsidRPr="0029251A" w:rsidRDefault="00CF7808" w:rsidP="0029251A">
      <w:pPr>
        <w:rPr>
          <w:rFonts w:cstheme="minorHAnsi"/>
          <w:sz w:val="20"/>
          <w:szCs w:val="20"/>
        </w:rPr>
      </w:pPr>
    </w:p>
    <w:sectPr w:rsidR="00CF7808" w:rsidRPr="0029251A" w:rsidSect="00B66535">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81BAB" w14:textId="77777777" w:rsidR="00F562A2" w:rsidRDefault="00F562A2" w:rsidP="00947E6F">
      <w:pPr>
        <w:spacing w:after="0" w:line="240" w:lineRule="auto"/>
      </w:pPr>
      <w:r>
        <w:separator/>
      </w:r>
    </w:p>
  </w:endnote>
  <w:endnote w:type="continuationSeparator" w:id="0">
    <w:p w14:paraId="70F2B4BA" w14:textId="77777777" w:rsidR="00F562A2" w:rsidRDefault="00F562A2" w:rsidP="00947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97600"/>
      <w:docPartObj>
        <w:docPartGallery w:val="Page Numbers (Bottom of Page)"/>
        <w:docPartUnique/>
      </w:docPartObj>
    </w:sdtPr>
    <w:sdtEndPr>
      <w:rPr>
        <w:noProof/>
      </w:rPr>
    </w:sdtEndPr>
    <w:sdtContent>
      <w:p w14:paraId="7082387E" w14:textId="6F0008D0" w:rsidR="000971BE" w:rsidRDefault="000971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06A4CD" w14:textId="77777777" w:rsidR="000971BE" w:rsidRDefault="00097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C8D66" w14:textId="77777777" w:rsidR="00F562A2" w:rsidRDefault="00F562A2" w:rsidP="00947E6F">
      <w:pPr>
        <w:spacing w:after="0" w:line="240" w:lineRule="auto"/>
      </w:pPr>
      <w:r>
        <w:separator/>
      </w:r>
    </w:p>
  </w:footnote>
  <w:footnote w:type="continuationSeparator" w:id="0">
    <w:p w14:paraId="7EF3D15C" w14:textId="77777777" w:rsidR="00F562A2" w:rsidRDefault="00F562A2" w:rsidP="00947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2E7"/>
    <w:multiLevelType w:val="multilevel"/>
    <w:tmpl w:val="31643BD0"/>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BCE086B"/>
    <w:multiLevelType w:val="hybridMultilevel"/>
    <w:tmpl w:val="57B2D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F90953"/>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F4FF1"/>
    <w:multiLevelType w:val="multilevel"/>
    <w:tmpl w:val="DF2C3CD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EB24984"/>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522EE"/>
    <w:multiLevelType w:val="multilevel"/>
    <w:tmpl w:val="FA4612B6"/>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50645343"/>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4A6D57"/>
    <w:multiLevelType w:val="multilevel"/>
    <w:tmpl w:val="C6C8875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5C6A241D"/>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61501"/>
    <w:multiLevelType w:val="hybridMultilevel"/>
    <w:tmpl w:val="8D2C745E"/>
    <w:lvl w:ilvl="0" w:tplc="F440E408">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139E3"/>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EB3739"/>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2155EE"/>
    <w:multiLevelType w:val="multilevel"/>
    <w:tmpl w:val="031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881DED"/>
    <w:multiLevelType w:val="hybridMultilevel"/>
    <w:tmpl w:val="1C7AE83E"/>
    <w:lvl w:ilvl="0" w:tplc="4238D16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37474"/>
    <w:multiLevelType w:val="hybridMultilevel"/>
    <w:tmpl w:val="745A071E"/>
    <w:lvl w:ilvl="0" w:tplc="7346C568">
      <w:start w:val="1"/>
      <w:numFmt w:val="decimal"/>
      <w:lvlText w:val="%1."/>
      <w:lvlJc w:val="left"/>
      <w:pPr>
        <w:ind w:left="720" w:hanging="360"/>
      </w:pPr>
      <w:rPr>
        <w:rFonts w:eastAsia="Times New Roman"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9"/>
  </w:num>
  <w:num w:numId="4">
    <w:abstractNumId w:val="10"/>
  </w:num>
  <w:num w:numId="5">
    <w:abstractNumId w:val="14"/>
  </w:num>
  <w:num w:numId="6">
    <w:abstractNumId w:val="12"/>
  </w:num>
  <w:num w:numId="7">
    <w:abstractNumId w:val="7"/>
  </w:num>
  <w:num w:numId="8">
    <w:abstractNumId w:val="11"/>
  </w:num>
  <w:num w:numId="9">
    <w:abstractNumId w:val="3"/>
  </w:num>
  <w:num w:numId="10">
    <w:abstractNumId w:val="8"/>
  </w:num>
  <w:num w:numId="11">
    <w:abstractNumId w:val="1"/>
  </w:num>
  <w:num w:numId="12">
    <w:abstractNumId w:val="2"/>
  </w:num>
  <w:num w:numId="13">
    <w:abstractNumId w:val="5"/>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yMzU3NTS3MDK1NDdW0lEKTi0uzszPAykwrQUA6By6PSwAAAA="/>
  </w:docVars>
  <w:rsids>
    <w:rsidRoot w:val="00947E6F"/>
    <w:rsid w:val="00001FAB"/>
    <w:rsid w:val="00021E78"/>
    <w:rsid w:val="000230CB"/>
    <w:rsid w:val="000231E5"/>
    <w:rsid w:val="00027073"/>
    <w:rsid w:val="00046C73"/>
    <w:rsid w:val="0005085C"/>
    <w:rsid w:val="00061507"/>
    <w:rsid w:val="000850A1"/>
    <w:rsid w:val="00092CFD"/>
    <w:rsid w:val="000971BE"/>
    <w:rsid w:val="000A42FF"/>
    <w:rsid w:val="000D3B56"/>
    <w:rsid w:val="000D7F96"/>
    <w:rsid w:val="000F5C4C"/>
    <w:rsid w:val="000F65B7"/>
    <w:rsid w:val="00147064"/>
    <w:rsid w:val="00151E0D"/>
    <w:rsid w:val="001613CE"/>
    <w:rsid w:val="001C10BF"/>
    <w:rsid w:val="001E5DD3"/>
    <w:rsid w:val="001F0212"/>
    <w:rsid w:val="001F5E88"/>
    <w:rsid w:val="00203EF3"/>
    <w:rsid w:val="0020539D"/>
    <w:rsid w:val="00227E8D"/>
    <w:rsid w:val="002447A3"/>
    <w:rsid w:val="00267212"/>
    <w:rsid w:val="00284249"/>
    <w:rsid w:val="0029251A"/>
    <w:rsid w:val="002939FC"/>
    <w:rsid w:val="002C27E9"/>
    <w:rsid w:val="002F1649"/>
    <w:rsid w:val="00321BAB"/>
    <w:rsid w:val="00321CB8"/>
    <w:rsid w:val="00325FB5"/>
    <w:rsid w:val="003379BA"/>
    <w:rsid w:val="0034665F"/>
    <w:rsid w:val="00350357"/>
    <w:rsid w:val="00355C86"/>
    <w:rsid w:val="00357585"/>
    <w:rsid w:val="003710C0"/>
    <w:rsid w:val="003729B9"/>
    <w:rsid w:val="00372CB3"/>
    <w:rsid w:val="003738CB"/>
    <w:rsid w:val="003755C5"/>
    <w:rsid w:val="00393465"/>
    <w:rsid w:val="003A059D"/>
    <w:rsid w:val="003A64D3"/>
    <w:rsid w:val="003A6742"/>
    <w:rsid w:val="003C07BA"/>
    <w:rsid w:val="003E1D43"/>
    <w:rsid w:val="003F1B98"/>
    <w:rsid w:val="003F548A"/>
    <w:rsid w:val="00414719"/>
    <w:rsid w:val="00417D61"/>
    <w:rsid w:val="004212B3"/>
    <w:rsid w:val="0046556A"/>
    <w:rsid w:val="0046609D"/>
    <w:rsid w:val="004677D8"/>
    <w:rsid w:val="00484284"/>
    <w:rsid w:val="0049430A"/>
    <w:rsid w:val="00497C0C"/>
    <w:rsid w:val="004A55C8"/>
    <w:rsid w:val="004D1624"/>
    <w:rsid w:val="004D3349"/>
    <w:rsid w:val="004D6D81"/>
    <w:rsid w:val="005205B3"/>
    <w:rsid w:val="00544D28"/>
    <w:rsid w:val="00547F16"/>
    <w:rsid w:val="00554193"/>
    <w:rsid w:val="005655D4"/>
    <w:rsid w:val="005725C4"/>
    <w:rsid w:val="0058474A"/>
    <w:rsid w:val="00585635"/>
    <w:rsid w:val="005A454E"/>
    <w:rsid w:val="005B0DC8"/>
    <w:rsid w:val="005B4CA7"/>
    <w:rsid w:val="005F2D7F"/>
    <w:rsid w:val="005F4F66"/>
    <w:rsid w:val="00601370"/>
    <w:rsid w:val="006114E2"/>
    <w:rsid w:val="006172AB"/>
    <w:rsid w:val="00625EAE"/>
    <w:rsid w:val="00626963"/>
    <w:rsid w:val="00646C29"/>
    <w:rsid w:val="00651A06"/>
    <w:rsid w:val="0065586E"/>
    <w:rsid w:val="006661E6"/>
    <w:rsid w:val="00667C14"/>
    <w:rsid w:val="006813F6"/>
    <w:rsid w:val="006924B2"/>
    <w:rsid w:val="006B05DE"/>
    <w:rsid w:val="00714A39"/>
    <w:rsid w:val="0076304B"/>
    <w:rsid w:val="00776B83"/>
    <w:rsid w:val="007C0D48"/>
    <w:rsid w:val="007C24FE"/>
    <w:rsid w:val="007D6B40"/>
    <w:rsid w:val="007D6E57"/>
    <w:rsid w:val="007F50EB"/>
    <w:rsid w:val="00801F32"/>
    <w:rsid w:val="00821646"/>
    <w:rsid w:val="00841C2A"/>
    <w:rsid w:val="00873460"/>
    <w:rsid w:val="008C4477"/>
    <w:rsid w:val="008F4EF7"/>
    <w:rsid w:val="009001D2"/>
    <w:rsid w:val="00900FFB"/>
    <w:rsid w:val="00907FBB"/>
    <w:rsid w:val="00947E6F"/>
    <w:rsid w:val="009648E4"/>
    <w:rsid w:val="009957C1"/>
    <w:rsid w:val="009A62B0"/>
    <w:rsid w:val="009C0C85"/>
    <w:rsid w:val="009C2C3A"/>
    <w:rsid w:val="009C5B20"/>
    <w:rsid w:val="009D128A"/>
    <w:rsid w:val="009D211D"/>
    <w:rsid w:val="009D6950"/>
    <w:rsid w:val="009E110F"/>
    <w:rsid w:val="009E5702"/>
    <w:rsid w:val="00A0234D"/>
    <w:rsid w:val="00A03D2C"/>
    <w:rsid w:val="00A15CCC"/>
    <w:rsid w:val="00A16543"/>
    <w:rsid w:val="00A8093E"/>
    <w:rsid w:val="00A91880"/>
    <w:rsid w:val="00A91A15"/>
    <w:rsid w:val="00AB114A"/>
    <w:rsid w:val="00AC5AF5"/>
    <w:rsid w:val="00AD53B3"/>
    <w:rsid w:val="00AF1005"/>
    <w:rsid w:val="00AF1220"/>
    <w:rsid w:val="00B15139"/>
    <w:rsid w:val="00B2325A"/>
    <w:rsid w:val="00B26C47"/>
    <w:rsid w:val="00B321CC"/>
    <w:rsid w:val="00B47E5E"/>
    <w:rsid w:val="00B514DD"/>
    <w:rsid w:val="00B66535"/>
    <w:rsid w:val="00B83074"/>
    <w:rsid w:val="00B95D99"/>
    <w:rsid w:val="00BA145C"/>
    <w:rsid w:val="00BB0629"/>
    <w:rsid w:val="00BB7E82"/>
    <w:rsid w:val="00BD2346"/>
    <w:rsid w:val="00BE68A8"/>
    <w:rsid w:val="00C11785"/>
    <w:rsid w:val="00C12ED5"/>
    <w:rsid w:val="00C145D6"/>
    <w:rsid w:val="00C33785"/>
    <w:rsid w:val="00C36410"/>
    <w:rsid w:val="00C720B4"/>
    <w:rsid w:val="00C7483C"/>
    <w:rsid w:val="00C815A2"/>
    <w:rsid w:val="00C82F6C"/>
    <w:rsid w:val="00CA03C2"/>
    <w:rsid w:val="00CD1315"/>
    <w:rsid w:val="00CD3092"/>
    <w:rsid w:val="00CE3740"/>
    <w:rsid w:val="00CE74E7"/>
    <w:rsid w:val="00CF2982"/>
    <w:rsid w:val="00CF7808"/>
    <w:rsid w:val="00D0507A"/>
    <w:rsid w:val="00D0799F"/>
    <w:rsid w:val="00D175FA"/>
    <w:rsid w:val="00D353BE"/>
    <w:rsid w:val="00D354D3"/>
    <w:rsid w:val="00D54CED"/>
    <w:rsid w:val="00D54E48"/>
    <w:rsid w:val="00D84847"/>
    <w:rsid w:val="00D948AB"/>
    <w:rsid w:val="00D965C3"/>
    <w:rsid w:val="00DE0645"/>
    <w:rsid w:val="00DE5467"/>
    <w:rsid w:val="00E02004"/>
    <w:rsid w:val="00E073A7"/>
    <w:rsid w:val="00E2782C"/>
    <w:rsid w:val="00E325BD"/>
    <w:rsid w:val="00E53ED8"/>
    <w:rsid w:val="00E675A0"/>
    <w:rsid w:val="00E90D2D"/>
    <w:rsid w:val="00E95BF0"/>
    <w:rsid w:val="00EA049C"/>
    <w:rsid w:val="00EC4D62"/>
    <w:rsid w:val="00ED0A9C"/>
    <w:rsid w:val="00EF7FE5"/>
    <w:rsid w:val="00F27D99"/>
    <w:rsid w:val="00F426EE"/>
    <w:rsid w:val="00F473F5"/>
    <w:rsid w:val="00F54B13"/>
    <w:rsid w:val="00F562A2"/>
    <w:rsid w:val="00F62B73"/>
    <w:rsid w:val="00F71C39"/>
    <w:rsid w:val="00F87D7B"/>
    <w:rsid w:val="00F95232"/>
    <w:rsid w:val="00FB0644"/>
    <w:rsid w:val="00FB2070"/>
    <w:rsid w:val="00FD3A93"/>
    <w:rsid w:val="00FD5B3C"/>
    <w:rsid w:val="00FE2A82"/>
    <w:rsid w:val="00FE760F"/>
    <w:rsid w:val="00FF2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820685"/>
  <w15:chartTrackingRefBased/>
  <w15:docId w15:val="{51BAC073-C24E-430C-83E6-E14FB490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E6F"/>
    <w:rPr>
      <w:color w:val="0563C1" w:themeColor="hyperlink"/>
      <w:u w:val="single"/>
    </w:rPr>
  </w:style>
  <w:style w:type="character" w:styleId="UnresolvedMention">
    <w:name w:val="Unresolved Mention"/>
    <w:basedOn w:val="DefaultParagraphFont"/>
    <w:uiPriority w:val="99"/>
    <w:semiHidden/>
    <w:unhideWhenUsed/>
    <w:rsid w:val="00947E6F"/>
    <w:rPr>
      <w:color w:val="605E5C"/>
      <w:shd w:val="clear" w:color="auto" w:fill="E1DFDD"/>
    </w:rPr>
  </w:style>
  <w:style w:type="paragraph" w:styleId="ListParagraph">
    <w:name w:val="List Paragraph"/>
    <w:basedOn w:val="Normal"/>
    <w:uiPriority w:val="34"/>
    <w:qFormat/>
    <w:rsid w:val="00900FFB"/>
    <w:pPr>
      <w:ind w:left="720"/>
      <w:contextualSpacing/>
    </w:pPr>
  </w:style>
  <w:style w:type="character" w:customStyle="1" w:styleId="Heading1Char">
    <w:name w:val="Heading 1 Char"/>
    <w:basedOn w:val="DefaultParagraphFont"/>
    <w:link w:val="Heading1"/>
    <w:uiPriority w:val="9"/>
    <w:rsid w:val="00E278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8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97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1BE"/>
  </w:style>
  <w:style w:type="paragraph" w:styleId="Footer">
    <w:name w:val="footer"/>
    <w:basedOn w:val="Normal"/>
    <w:link w:val="FooterChar"/>
    <w:uiPriority w:val="99"/>
    <w:unhideWhenUsed/>
    <w:rsid w:val="00097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9424">
      <w:bodyDiv w:val="1"/>
      <w:marLeft w:val="0"/>
      <w:marRight w:val="0"/>
      <w:marTop w:val="0"/>
      <w:marBottom w:val="0"/>
      <w:divBdr>
        <w:top w:val="none" w:sz="0" w:space="0" w:color="auto"/>
        <w:left w:val="none" w:sz="0" w:space="0" w:color="auto"/>
        <w:bottom w:val="none" w:sz="0" w:space="0" w:color="auto"/>
        <w:right w:val="none" w:sz="0" w:space="0" w:color="auto"/>
      </w:divBdr>
      <w:divsChild>
        <w:div w:id="473372710">
          <w:marLeft w:val="0"/>
          <w:marRight w:val="0"/>
          <w:marTop w:val="0"/>
          <w:marBottom w:val="0"/>
          <w:divBdr>
            <w:top w:val="none" w:sz="0" w:space="0" w:color="auto"/>
            <w:left w:val="none" w:sz="0" w:space="0" w:color="auto"/>
            <w:bottom w:val="none" w:sz="0" w:space="0" w:color="auto"/>
            <w:right w:val="none" w:sz="0" w:space="0" w:color="auto"/>
          </w:divBdr>
          <w:divsChild>
            <w:div w:id="21170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4241">
      <w:bodyDiv w:val="1"/>
      <w:marLeft w:val="0"/>
      <w:marRight w:val="0"/>
      <w:marTop w:val="0"/>
      <w:marBottom w:val="0"/>
      <w:divBdr>
        <w:top w:val="none" w:sz="0" w:space="0" w:color="auto"/>
        <w:left w:val="none" w:sz="0" w:space="0" w:color="auto"/>
        <w:bottom w:val="none" w:sz="0" w:space="0" w:color="auto"/>
        <w:right w:val="none" w:sz="0" w:space="0" w:color="auto"/>
      </w:divBdr>
      <w:divsChild>
        <w:div w:id="755176463">
          <w:marLeft w:val="0"/>
          <w:marRight w:val="0"/>
          <w:marTop w:val="0"/>
          <w:marBottom w:val="0"/>
          <w:divBdr>
            <w:top w:val="none" w:sz="0" w:space="0" w:color="auto"/>
            <w:left w:val="none" w:sz="0" w:space="0" w:color="auto"/>
            <w:bottom w:val="none" w:sz="0" w:space="0" w:color="auto"/>
            <w:right w:val="none" w:sz="0" w:space="0" w:color="auto"/>
          </w:divBdr>
          <w:divsChild>
            <w:div w:id="1682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7606">
      <w:bodyDiv w:val="1"/>
      <w:marLeft w:val="0"/>
      <w:marRight w:val="0"/>
      <w:marTop w:val="0"/>
      <w:marBottom w:val="0"/>
      <w:divBdr>
        <w:top w:val="none" w:sz="0" w:space="0" w:color="auto"/>
        <w:left w:val="none" w:sz="0" w:space="0" w:color="auto"/>
        <w:bottom w:val="none" w:sz="0" w:space="0" w:color="auto"/>
        <w:right w:val="none" w:sz="0" w:space="0" w:color="auto"/>
      </w:divBdr>
      <w:divsChild>
        <w:div w:id="1316912851">
          <w:marLeft w:val="0"/>
          <w:marRight w:val="0"/>
          <w:marTop w:val="0"/>
          <w:marBottom w:val="0"/>
          <w:divBdr>
            <w:top w:val="none" w:sz="0" w:space="0" w:color="auto"/>
            <w:left w:val="none" w:sz="0" w:space="0" w:color="auto"/>
            <w:bottom w:val="none" w:sz="0" w:space="0" w:color="auto"/>
            <w:right w:val="none" w:sz="0" w:space="0" w:color="auto"/>
          </w:divBdr>
          <w:divsChild>
            <w:div w:id="2866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4838">
      <w:bodyDiv w:val="1"/>
      <w:marLeft w:val="0"/>
      <w:marRight w:val="0"/>
      <w:marTop w:val="0"/>
      <w:marBottom w:val="0"/>
      <w:divBdr>
        <w:top w:val="none" w:sz="0" w:space="0" w:color="auto"/>
        <w:left w:val="none" w:sz="0" w:space="0" w:color="auto"/>
        <w:bottom w:val="none" w:sz="0" w:space="0" w:color="auto"/>
        <w:right w:val="none" w:sz="0" w:space="0" w:color="auto"/>
      </w:divBdr>
    </w:div>
    <w:div w:id="1258756159">
      <w:bodyDiv w:val="1"/>
      <w:marLeft w:val="0"/>
      <w:marRight w:val="0"/>
      <w:marTop w:val="0"/>
      <w:marBottom w:val="0"/>
      <w:divBdr>
        <w:top w:val="none" w:sz="0" w:space="0" w:color="auto"/>
        <w:left w:val="none" w:sz="0" w:space="0" w:color="auto"/>
        <w:bottom w:val="none" w:sz="0" w:space="0" w:color="auto"/>
        <w:right w:val="none" w:sz="0" w:space="0" w:color="auto"/>
      </w:divBdr>
    </w:div>
    <w:div w:id="1534270511">
      <w:bodyDiv w:val="1"/>
      <w:marLeft w:val="0"/>
      <w:marRight w:val="0"/>
      <w:marTop w:val="0"/>
      <w:marBottom w:val="0"/>
      <w:divBdr>
        <w:top w:val="none" w:sz="0" w:space="0" w:color="auto"/>
        <w:left w:val="none" w:sz="0" w:space="0" w:color="auto"/>
        <w:bottom w:val="none" w:sz="0" w:space="0" w:color="auto"/>
        <w:right w:val="none" w:sz="0" w:space="0" w:color="auto"/>
      </w:divBdr>
    </w:div>
    <w:div w:id="21416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saccounty.net/datasets/9a7f2df25a584ff9b55db274704ad7c9_0/geoservice" TargetMode="Externa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ciclt.net/sn/clt/capitolimpact/gw_ziplist.aspx?FIPS=06067"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552158F8185D44A8848B98AEA319AF" ma:contentTypeVersion="9" ma:contentTypeDescription="Create a new document." ma:contentTypeScope="" ma:versionID="4fc6f4e0575b20bce6ec4cfee2d20583">
  <xsd:schema xmlns:xsd="http://www.w3.org/2001/XMLSchema" xmlns:xs="http://www.w3.org/2001/XMLSchema" xmlns:p="http://schemas.microsoft.com/office/2006/metadata/properties" xmlns:ns3="a915fe38-2618-47b6-8303-829fb71466d5" targetNamespace="http://schemas.microsoft.com/office/2006/metadata/properties" ma:root="true" ma:fieldsID="828c6f148f25c4fe3612b5b29753df0b" ns3:_="">
    <xsd:import namespace="a915fe38-2618-47b6-8303-829fb71466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15fe38-2618-47b6-8303-829fb7146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2F2E1F-4F96-4374-9AD5-90F71C1F9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15fe38-2618-47b6-8303-829fb7146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2D5AC3-D867-418E-9660-5F4484D2DBBF}">
  <ds:schemaRefs>
    <ds:schemaRef ds:uri="http://schemas.microsoft.com/sharepoint/v3/contenttype/forms"/>
  </ds:schemaRefs>
</ds:datastoreItem>
</file>

<file path=customXml/itemProps3.xml><?xml version="1.0" encoding="utf-8"?>
<ds:datastoreItem xmlns:ds="http://schemas.openxmlformats.org/officeDocument/2006/customXml" ds:itemID="{18C79DB6-B42A-4968-B635-432409C60D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13</Pages>
  <Words>1234</Words>
  <Characters>7035</Characters>
  <Application>Microsoft Office Word</Application>
  <DocSecurity>0</DocSecurity>
  <Lines>58</Lines>
  <Paragraphs>16</Paragraphs>
  <ScaleCrop>false</ScaleCrop>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Galloway, Sean</dc:creator>
  <cp:keywords/>
  <dc:description/>
  <cp:lastModifiedBy>Galloway, Sean</cp:lastModifiedBy>
  <cp:revision>196</cp:revision>
  <dcterms:created xsi:type="dcterms:W3CDTF">2020-11-19T13:44:00Z</dcterms:created>
  <dcterms:modified xsi:type="dcterms:W3CDTF">2020-11-20T04:46:00Z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0x010100F2552158F8185D44A8848B98AEA319AF</vt:lpwstr>
  </property>
</Properties>
</file>